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DBE04" w14:textId="77777777" w:rsidR="00BE08D5" w:rsidRDefault="00BE08D5" w:rsidP="00BF4024">
      <w:pPr>
        <w:pStyle w:val="Default"/>
        <w:rPr>
          <w:noProof/>
        </w:rPr>
      </w:pPr>
      <w:r>
        <w:rPr>
          <w:noProof/>
        </w:rPr>
        <mc:AlternateContent>
          <mc:Choice Requires="wps">
            <w:drawing>
              <wp:anchor distT="0" distB="0" distL="114300" distR="114300" simplePos="0" relativeHeight="251661312" behindDoc="0" locked="0" layoutInCell="1" allowOverlap="1" wp14:anchorId="3933655E" wp14:editId="03C495FA">
                <wp:simplePos x="0" y="0"/>
                <wp:positionH relativeFrom="margin">
                  <wp:align>right</wp:align>
                </wp:positionH>
                <wp:positionV relativeFrom="paragraph">
                  <wp:posOffset>17253</wp:posOffset>
                </wp:positionV>
                <wp:extent cx="9773728"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773728"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4BB3" w14:textId="77777777" w:rsidR="00BF4024" w:rsidRPr="003470F4" w:rsidRDefault="000E314A" w:rsidP="00AB4307">
                            <w:pPr>
                              <w:jc w:val="center"/>
                              <w:rPr>
                                <w:b/>
                                <w:sz w:val="36"/>
                                <w:szCs w:val="32"/>
                              </w:rPr>
                            </w:pPr>
                            <w:r>
                              <w:rPr>
                                <w:b/>
                                <w:sz w:val="36"/>
                                <w:szCs w:val="32"/>
                              </w:rPr>
                              <w:t xml:space="preserve">One Plan – </w:t>
                            </w:r>
                            <w:proofErr w:type="spellStart"/>
                            <w:r>
                              <w:rPr>
                                <w:b/>
                                <w:sz w:val="36"/>
                                <w:szCs w:val="32"/>
                              </w:rPr>
                              <w:t>MyPla</w:t>
                            </w:r>
                            <w:r w:rsidR="00F64C54">
                              <w:rPr>
                                <w:b/>
                                <w:sz w:val="36"/>
                                <w:szCs w:val="32"/>
                              </w:rPr>
                              <w:t>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3655E" id="_x0000_t202" coordsize="21600,21600" o:spt="202" path="m,l,21600r21600,l21600,xe">
                <v:stroke joinstyle="miter"/>
                <v:path gradientshapeok="t" o:connecttype="rect"/>
              </v:shapetype>
              <v:shape id="Text Box 3" o:spid="_x0000_s1026" type="#_x0000_t202" style="position:absolute;margin-left:718.4pt;margin-top:1.35pt;width:769.6pt;height:3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" fillcolor="white [3201]" stroked="f" strokeweight=".5pt">
                <v:textbox>
                  <w:txbxContent>
                    <w:p w14:paraId="63104BB3" w14:textId="77777777" w:rsidR="00BF4024" w:rsidRPr="003470F4" w:rsidRDefault="000E314A" w:rsidP="00AB4307">
                      <w:pPr>
                        <w:jc w:val="center"/>
                        <w:rPr>
                          <w:b/>
                          <w:sz w:val="36"/>
                          <w:szCs w:val="32"/>
                        </w:rPr>
                      </w:pPr>
                      <w:r>
                        <w:rPr>
                          <w:b/>
                          <w:sz w:val="36"/>
                          <w:szCs w:val="32"/>
                        </w:rPr>
                        <w:t xml:space="preserve">One Plan – </w:t>
                      </w:r>
                      <w:proofErr w:type="spellStart"/>
                      <w:r>
                        <w:rPr>
                          <w:b/>
                          <w:sz w:val="36"/>
                          <w:szCs w:val="32"/>
                        </w:rPr>
                        <w:t>MyPla</w:t>
                      </w:r>
                      <w:r w:rsidR="00F64C54">
                        <w:rPr>
                          <w:b/>
                          <w:sz w:val="36"/>
                          <w:szCs w:val="32"/>
                        </w:rPr>
                        <w:t>n</w:t>
                      </w:r>
                      <w:proofErr w:type="spellEnd"/>
                    </w:p>
                  </w:txbxContent>
                </v:textbox>
                <w10:wrap anchorx="margin"/>
              </v:shape>
            </w:pict>
          </mc:Fallback>
        </mc:AlternateContent>
      </w:r>
    </w:p>
    <w:p w14:paraId="314F4871" w14:textId="77777777" w:rsidR="00BE08D5" w:rsidRDefault="00BE08D5" w:rsidP="00BF4024">
      <w:pPr>
        <w:pStyle w:val="Default"/>
        <w:rPr>
          <w:noProof/>
        </w:rPr>
      </w:pPr>
    </w:p>
    <w:p w14:paraId="499AD83D" w14:textId="77777777" w:rsidR="00C0226B" w:rsidRDefault="003D1DC0" w:rsidP="00BF4024">
      <w:pPr>
        <w:pStyle w:val="Default"/>
        <w:rPr>
          <w:noProof/>
        </w:rPr>
      </w:pPr>
      <w:r>
        <w:rPr>
          <w:noProof/>
        </w:rPr>
        <w:t xml:space="preserve">Your </w:t>
      </w:r>
      <w:r w:rsidR="0071240E">
        <w:rPr>
          <w:noProof/>
        </w:rPr>
        <w:t>One Plan</w:t>
      </w:r>
      <w:r>
        <w:rPr>
          <w:noProof/>
        </w:rPr>
        <w:t xml:space="preserve"> is designed to identify what motivates you</w:t>
      </w:r>
      <w:r w:rsidR="0071240E">
        <w:rPr>
          <w:noProof/>
        </w:rPr>
        <w:t xml:space="preserve"> at work, your strengths and development areas in your current role and what your career aspirations are to help you build a development plan to achieve these</w:t>
      </w:r>
      <w:r w:rsidR="00CA7E37">
        <w:rPr>
          <w:noProof/>
        </w:rPr>
        <w:t>.</w:t>
      </w:r>
    </w:p>
    <w:p w14:paraId="5466770C" w14:textId="77777777" w:rsidR="00C0226B" w:rsidRDefault="00C0226B" w:rsidP="00BF4024">
      <w:pPr>
        <w:pStyle w:val="Default"/>
        <w:rPr>
          <w:noProof/>
        </w:rPr>
      </w:pPr>
    </w:p>
    <w:p w14:paraId="79F1EDDC" w14:textId="77777777" w:rsidR="00C0226B" w:rsidRDefault="00C0226B" w:rsidP="00BF4024">
      <w:pPr>
        <w:pStyle w:val="Default"/>
        <w:rPr>
          <w:noProof/>
        </w:rPr>
      </w:pPr>
      <w:r>
        <w:rPr>
          <w:noProof/>
        </w:rPr>
        <w:t>You should review you OnePlan regularly.  At a minimum this plan should be reviewed at your mid year and end of year conversations.</w:t>
      </w:r>
    </w:p>
    <w:p w14:paraId="513EFD58" w14:textId="77777777" w:rsidR="0071240E" w:rsidRDefault="0071240E" w:rsidP="00BF4024">
      <w:pPr>
        <w:pStyle w:val="Default"/>
        <w:rPr>
          <w:noProof/>
        </w:rPr>
      </w:pPr>
    </w:p>
    <w:p w14:paraId="7889EC83" w14:textId="77777777" w:rsidR="0071240E" w:rsidRDefault="0071240E" w:rsidP="00BF4024">
      <w:pPr>
        <w:pStyle w:val="Default"/>
        <w:rPr>
          <w:noProof/>
        </w:rPr>
      </w:pPr>
      <w:r>
        <w:rPr>
          <w:noProof/>
        </w:rPr>
        <w:t xml:space="preserve">MyPlan focuses on what motivates you at work, what you enjoy about your role, and what we can do to make you happier </w:t>
      </w:r>
      <w:r w:rsidR="007D4108">
        <w:rPr>
          <w:noProof/>
        </w:rPr>
        <w:t xml:space="preserve">and successful </w:t>
      </w:r>
      <w:r>
        <w:rPr>
          <w:noProof/>
        </w:rPr>
        <w:t>at work.</w:t>
      </w:r>
      <w:r w:rsidR="006A2D7B">
        <w:rPr>
          <w:noProof/>
        </w:rPr>
        <w:t xml:space="preserve">  This is your short term motivation plan.  </w:t>
      </w:r>
    </w:p>
    <w:p w14:paraId="5E434BBC" w14:textId="77777777" w:rsidR="003D1DC0" w:rsidRDefault="003D1DC0" w:rsidP="00BF4024">
      <w:pPr>
        <w:pStyle w:val="Default"/>
        <w:rPr>
          <w:noProof/>
        </w:rPr>
      </w:pPr>
    </w:p>
    <w:tbl>
      <w:tblPr>
        <w:tblStyle w:val="TableGrid"/>
        <w:tblW w:w="15480" w:type="dxa"/>
        <w:tblInd w:w="-5" w:type="dxa"/>
        <w:tblLook w:val="04A0" w:firstRow="1" w:lastRow="0" w:firstColumn="1" w:lastColumn="0" w:noHBand="0" w:noVBand="1"/>
      </w:tblPr>
      <w:tblGrid>
        <w:gridCol w:w="7739"/>
        <w:gridCol w:w="7741"/>
      </w:tblGrid>
      <w:tr w:rsidR="00BE08D5" w14:paraId="62CAFB7A" w14:textId="77777777" w:rsidTr="00F14833">
        <w:trPr>
          <w:trHeight w:val="651"/>
        </w:trPr>
        <w:tc>
          <w:tcPr>
            <w:tcW w:w="7737" w:type="dxa"/>
          </w:tcPr>
          <w:p w14:paraId="56BD45BC" w14:textId="77777777" w:rsidR="00BE08D5" w:rsidRDefault="00BE08D5" w:rsidP="00BF4024">
            <w:pPr>
              <w:pStyle w:val="Default"/>
              <w:rPr>
                <w:noProof/>
              </w:rPr>
            </w:pPr>
            <w:r>
              <w:rPr>
                <w:noProof/>
              </w:rPr>
              <w:t xml:space="preserve">Name: </w:t>
            </w:r>
          </w:p>
        </w:tc>
        <w:tc>
          <w:tcPr>
            <w:tcW w:w="7738" w:type="dxa"/>
          </w:tcPr>
          <w:p w14:paraId="3629205A" w14:textId="77777777" w:rsidR="00BE08D5" w:rsidRDefault="00BE08D5" w:rsidP="00BF4024">
            <w:pPr>
              <w:pStyle w:val="Default"/>
              <w:rPr>
                <w:noProof/>
              </w:rPr>
            </w:pPr>
            <w:r>
              <w:rPr>
                <w:noProof/>
              </w:rPr>
              <w:t>Employee ID:</w:t>
            </w:r>
            <w:r w:rsidR="000715E3">
              <w:rPr>
                <w:noProof/>
              </w:rPr>
              <w:t xml:space="preserve"> </w:t>
            </w:r>
          </w:p>
        </w:tc>
      </w:tr>
      <w:tr w:rsidR="00BE08D5" w14:paraId="4D56C1A8" w14:textId="77777777" w:rsidTr="00F14833">
        <w:trPr>
          <w:trHeight w:val="600"/>
        </w:trPr>
        <w:tc>
          <w:tcPr>
            <w:tcW w:w="7737" w:type="dxa"/>
          </w:tcPr>
          <w:p w14:paraId="201E6EE8" w14:textId="77777777" w:rsidR="00BE08D5" w:rsidRDefault="003D1DC0" w:rsidP="00BF4024">
            <w:pPr>
              <w:pStyle w:val="Default"/>
              <w:rPr>
                <w:noProof/>
              </w:rPr>
            </w:pPr>
            <w:r>
              <w:rPr>
                <w:noProof/>
              </w:rPr>
              <w:t>People Manager</w:t>
            </w:r>
            <w:r w:rsidR="0055230F">
              <w:rPr>
                <w:noProof/>
              </w:rPr>
              <w:t xml:space="preserve"> Name</w:t>
            </w:r>
            <w:r w:rsidR="00BE08D5">
              <w:rPr>
                <w:noProof/>
              </w:rPr>
              <w:t>:</w:t>
            </w:r>
            <w:r w:rsidR="000715E3">
              <w:rPr>
                <w:noProof/>
              </w:rPr>
              <w:t xml:space="preserve"> </w:t>
            </w:r>
          </w:p>
        </w:tc>
        <w:tc>
          <w:tcPr>
            <w:tcW w:w="7738" w:type="dxa"/>
          </w:tcPr>
          <w:p w14:paraId="4A919039" w14:textId="77777777" w:rsidR="00BE08D5" w:rsidRDefault="0071240E" w:rsidP="000715E3">
            <w:pPr>
              <w:pStyle w:val="Default"/>
              <w:rPr>
                <w:noProof/>
              </w:rPr>
            </w:pPr>
            <w:r>
              <w:rPr>
                <w:noProof/>
              </w:rPr>
              <w:t>Date:</w:t>
            </w:r>
          </w:p>
        </w:tc>
      </w:tr>
    </w:tbl>
    <w:tbl>
      <w:tblPr>
        <w:tblStyle w:val="TableGrid"/>
        <w:tblpPr w:leftFromText="180" w:rightFromText="180" w:vertAnchor="text" w:horzAnchor="margin" w:tblpY="319"/>
        <w:tblW w:w="7655" w:type="dxa"/>
        <w:tblLook w:val="04A0" w:firstRow="1" w:lastRow="0" w:firstColumn="1" w:lastColumn="0" w:noHBand="0" w:noVBand="1"/>
      </w:tblPr>
      <w:tblGrid>
        <w:gridCol w:w="7655"/>
      </w:tblGrid>
      <w:tr w:rsidR="00F14833" w:rsidRPr="001303A2" w14:paraId="64CA0DA9" w14:textId="77777777" w:rsidTr="00F14833">
        <w:trPr>
          <w:trHeight w:val="332"/>
        </w:trPr>
        <w:tc>
          <w:tcPr>
            <w:tcW w:w="7655" w:type="dxa"/>
            <w:tcBorders>
              <w:right w:val="single" w:sz="4" w:space="0" w:color="auto"/>
            </w:tcBorders>
            <w:shd w:val="clear" w:color="auto" w:fill="7030A0"/>
            <w:vAlign w:val="center"/>
          </w:tcPr>
          <w:p w14:paraId="145039E7" w14:textId="77777777" w:rsidR="00F14833" w:rsidRPr="000715E3" w:rsidRDefault="00F14833" w:rsidP="0071240E">
            <w:pPr>
              <w:ind w:right="-138"/>
              <w:rPr>
                <w:rFonts w:ascii="Arial" w:hAnsi="Arial" w:cs="Arial"/>
                <w:b/>
                <w:color w:val="FFFFFF" w:themeColor="background1"/>
              </w:rPr>
            </w:pPr>
            <w:r w:rsidRPr="00F20F84">
              <w:rPr>
                <w:rFonts w:ascii="Arial" w:hAnsi="Arial" w:cs="Arial"/>
                <w:b/>
                <w:color w:val="FFFFFF" w:themeColor="background1"/>
                <w:lang w:val="en-GB"/>
              </w:rPr>
              <w:t xml:space="preserve">What </w:t>
            </w:r>
            <w:r w:rsidR="0071240E">
              <w:rPr>
                <w:rFonts w:ascii="Arial" w:hAnsi="Arial" w:cs="Arial"/>
                <w:b/>
                <w:color w:val="FFFFFF" w:themeColor="background1"/>
                <w:lang w:val="en-GB"/>
              </w:rPr>
              <w:t xml:space="preserve">would </w:t>
            </w:r>
            <w:r w:rsidRPr="00F20F84">
              <w:rPr>
                <w:rFonts w:ascii="Arial" w:hAnsi="Arial" w:cs="Arial"/>
                <w:b/>
                <w:color w:val="FFFFFF" w:themeColor="background1"/>
                <w:lang w:val="en-GB"/>
              </w:rPr>
              <w:t xml:space="preserve">motivate </w:t>
            </w:r>
            <w:r>
              <w:rPr>
                <w:rFonts w:ascii="Arial" w:hAnsi="Arial" w:cs="Arial"/>
                <w:b/>
                <w:color w:val="FFFFFF" w:themeColor="background1"/>
                <w:lang w:val="en-GB"/>
              </w:rPr>
              <w:t>me</w:t>
            </w:r>
            <w:r w:rsidRPr="00F20F84">
              <w:rPr>
                <w:rFonts w:ascii="Arial" w:hAnsi="Arial" w:cs="Arial"/>
                <w:b/>
                <w:color w:val="FFFFFF" w:themeColor="background1"/>
                <w:lang w:val="en-GB"/>
              </w:rPr>
              <w:t xml:space="preserve"> to be happier </w:t>
            </w:r>
            <w:r w:rsidR="00A8464A">
              <w:rPr>
                <w:rFonts w:ascii="Arial" w:hAnsi="Arial" w:cs="Arial"/>
                <w:b/>
                <w:color w:val="FFFFFF" w:themeColor="background1"/>
                <w:lang w:val="en-GB"/>
              </w:rPr>
              <w:t xml:space="preserve">and successful </w:t>
            </w:r>
            <w:r w:rsidRPr="00F20F84">
              <w:rPr>
                <w:rFonts w:ascii="Arial" w:hAnsi="Arial" w:cs="Arial"/>
                <w:b/>
                <w:color w:val="FFFFFF" w:themeColor="background1"/>
                <w:lang w:val="en-GB"/>
              </w:rPr>
              <w:t>at work?</w:t>
            </w:r>
          </w:p>
        </w:tc>
      </w:tr>
      <w:tr w:rsidR="00F14833" w:rsidRPr="001303A2" w14:paraId="26354292" w14:textId="77777777" w:rsidTr="00F14833">
        <w:trPr>
          <w:trHeight w:val="332"/>
        </w:trPr>
        <w:tc>
          <w:tcPr>
            <w:tcW w:w="7655" w:type="dxa"/>
            <w:tcBorders>
              <w:right w:val="single" w:sz="4" w:space="0" w:color="auto"/>
            </w:tcBorders>
            <w:shd w:val="clear" w:color="auto" w:fill="auto"/>
            <w:vAlign w:val="center"/>
          </w:tcPr>
          <w:p w14:paraId="367AF5D2" w14:textId="59D6CF65" w:rsidR="00F14833" w:rsidRPr="008D2149" w:rsidRDefault="00F14833" w:rsidP="00F14833">
            <w:pPr>
              <w:ind w:right="-138"/>
              <w:rPr>
                <w:rFonts w:ascii="Arial" w:hAnsi="Arial" w:cs="Arial"/>
                <w:color w:val="000000" w:themeColor="text1"/>
                <w:sz w:val="16"/>
                <w:szCs w:val="16"/>
                <w:lang w:val="en-GB"/>
              </w:rPr>
            </w:pPr>
            <w:r w:rsidRPr="008D2149">
              <w:rPr>
                <w:rFonts w:ascii="Arial" w:hAnsi="Arial" w:cs="Arial"/>
                <w:color w:val="000000" w:themeColor="text1"/>
                <w:sz w:val="16"/>
                <w:szCs w:val="16"/>
                <w:lang w:val="en-GB"/>
              </w:rPr>
              <w:t xml:space="preserve">This might be learning new skills, </w:t>
            </w:r>
            <w:commentRangeStart w:id="0"/>
            <w:del w:id="1" w:author="Dey, Sarah" w:date="2020-02-06T09:01:00Z">
              <w:r w:rsidRPr="008D2149" w:rsidDel="00001E23">
                <w:rPr>
                  <w:rFonts w:ascii="Arial" w:hAnsi="Arial" w:cs="Arial"/>
                  <w:color w:val="000000" w:themeColor="text1"/>
                  <w:sz w:val="16"/>
                  <w:szCs w:val="16"/>
                  <w:lang w:val="en-GB"/>
                </w:rPr>
                <w:delText>promoti</w:delText>
              </w:r>
              <w:r w:rsidR="00CA7E37" w:rsidDel="00001E23">
                <w:rPr>
                  <w:rFonts w:ascii="Arial" w:hAnsi="Arial" w:cs="Arial"/>
                  <w:color w:val="000000" w:themeColor="text1"/>
                  <w:sz w:val="16"/>
                  <w:szCs w:val="16"/>
                  <w:lang w:val="en-GB"/>
                </w:rPr>
                <w:delText>on</w:delText>
              </w:r>
            </w:del>
            <w:commentRangeEnd w:id="0"/>
            <w:r w:rsidR="00001E23">
              <w:rPr>
                <w:rStyle w:val="CommentReference"/>
              </w:rPr>
              <w:commentReference w:id="0"/>
            </w:r>
            <w:del w:id="2" w:author="Crosby, Michelle" w:date="2020-02-07T15:23:00Z">
              <w:r w:rsidR="00CA7E37" w:rsidDel="00646D47">
                <w:rPr>
                  <w:rFonts w:ascii="Arial" w:hAnsi="Arial" w:cs="Arial"/>
                  <w:color w:val="000000" w:themeColor="text1"/>
                  <w:sz w:val="16"/>
                  <w:szCs w:val="16"/>
                  <w:lang w:val="en-GB"/>
                </w:rPr>
                <w:delText xml:space="preserve">, </w:delText>
              </w:r>
            </w:del>
            <w:bookmarkStart w:id="3" w:name="_GoBack"/>
            <w:bookmarkEnd w:id="3"/>
            <w:r w:rsidR="00CA7E37">
              <w:rPr>
                <w:rFonts w:ascii="Arial" w:hAnsi="Arial" w:cs="Arial"/>
                <w:color w:val="000000" w:themeColor="text1"/>
                <w:sz w:val="16"/>
                <w:szCs w:val="16"/>
                <w:lang w:val="en-GB"/>
              </w:rPr>
              <w:t>recognition,</w:t>
            </w:r>
            <w:del w:id="4" w:author="Dey, Sarah" w:date="2020-02-06T09:02:00Z">
              <w:r w:rsidR="00CA7E37" w:rsidDel="00001E23">
                <w:rPr>
                  <w:rFonts w:ascii="Arial" w:hAnsi="Arial" w:cs="Arial"/>
                  <w:color w:val="000000" w:themeColor="text1"/>
                  <w:sz w:val="16"/>
                  <w:szCs w:val="16"/>
                  <w:lang w:val="en-GB"/>
                </w:rPr>
                <w:delText xml:space="preserve"> more training</w:delText>
              </w:r>
            </w:del>
            <w:ins w:id="5" w:author="Dey, Sarah" w:date="2020-02-06T09:05:00Z">
              <w:r w:rsidR="00001E23">
                <w:rPr>
                  <w:rFonts w:ascii="Arial" w:hAnsi="Arial" w:cs="Arial"/>
                  <w:color w:val="000000" w:themeColor="text1"/>
                  <w:sz w:val="16"/>
                  <w:szCs w:val="16"/>
                  <w:lang w:val="en-GB"/>
                </w:rPr>
                <w:t xml:space="preserve"> </w:t>
              </w:r>
            </w:ins>
            <w:ins w:id="6" w:author="Dey, Sarah" w:date="2020-02-06T09:02:00Z">
              <w:r w:rsidR="00001E23">
                <w:rPr>
                  <w:rFonts w:ascii="Arial" w:hAnsi="Arial" w:cs="Arial"/>
                  <w:color w:val="000000" w:themeColor="text1"/>
                  <w:sz w:val="16"/>
                  <w:szCs w:val="16"/>
                  <w:lang w:val="en-GB"/>
                </w:rPr>
                <w:t>networking opportunities</w:t>
              </w:r>
            </w:ins>
            <w:r w:rsidR="00CA7E37">
              <w:rPr>
                <w:rFonts w:ascii="Arial" w:hAnsi="Arial" w:cs="Arial"/>
                <w:color w:val="000000" w:themeColor="text1"/>
                <w:sz w:val="16"/>
                <w:szCs w:val="16"/>
                <w:lang w:val="en-GB"/>
              </w:rPr>
              <w:t xml:space="preserve"> </w:t>
            </w:r>
            <w:r w:rsidR="00CA7E37" w:rsidRPr="008D2149">
              <w:rPr>
                <w:rFonts w:ascii="Arial" w:hAnsi="Arial" w:cs="Arial"/>
                <w:color w:val="000000" w:themeColor="text1"/>
                <w:sz w:val="16"/>
                <w:szCs w:val="16"/>
                <w:lang w:val="en-GB"/>
              </w:rPr>
              <w:t>and equipment</w:t>
            </w:r>
            <w:r>
              <w:rPr>
                <w:rFonts w:ascii="Arial" w:hAnsi="Arial" w:cs="Arial"/>
                <w:color w:val="000000" w:themeColor="text1"/>
                <w:sz w:val="16"/>
                <w:szCs w:val="16"/>
                <w:lang w:val="en-GB"/>
              </w:rPr>
              <w:t xml:space="preserve">. </w:t>
            </w:r>
          </w:p>
        </w:tc>
      </w:tr>
      <w:tr w:rsidR="00F14833" w:rsidRPr="00B16AF5" w14:paraId="2BE7C4F3" w14:textId="77777777" w:rsidTr="00F14833">
        <w:trPr>
          <w:trHeight w:val="386"/>
        </w:trPr>
        <w:tc>
          <w:tcPr>
            <w:tcW w:w="7655" w:type="dxa"/>
            <w:tcBorders>
              <w:right w:val="single" w:sz="4" w:space="0" w:color="auto"/>
            </w:tcBorders>
            <w:vAlign w:val="center"/>
          </w:tcPr>
          <w:p w14:paraId="6447A73D" w14:textId="77777777" w:rsidR="00F14833" w:rsidRPr="00B16AF5" w:rsidRDefault="00F14833" w:rsidP="00F14833">
            <w:pPr>
              <w:tabs>
                <w:tab w:val="left" w:pos="385"/>
              </w:tabs>
              <w:ind w:right="-138"/>
              <w:rPr>
                <w:rFonts w:ascii="Arial" w:hAnsi="Arial" w:cs="Arial"/>
                <w:sz w:val="18"/>
                <w:szCs w:val="18"/>
              </w:rPr>
            </w:pPr>
          </w:p>
        </w:tc>
      </w:tr>
      <w:tr w:rsidR="00F14833" w:rsidRPr="00B16AF5" w14:paraId="1A158718" w14:textId="77777777" w:rsidTr="00F14833">
        <w:trPr>
          <w:trHeight w:val="386"/>
        </w:trPr>
        <w:tc>
          <w:tcPr>
            <w:tcW w:w="7655" w:type="dxa"/>
            <w:tcBorders>
              <w:right w:val="single" w:sz="4" w:space="0" w:color="auto"/>
            </w:tcBorders>
            <w:vAlign w:val="center"/>
          </w:tcPr>
          <w:p w14:paraId="757B666E" w14:textId="77777777" w:rsidR="00F14833" w:rsidRPr="00B16AF5" w:rsidRDefault="00F14833" w:rsidP="00F14833">
            <w:pPr>
              <w:tabs>
                <w:tab w:val="left" w:pos="385"/>
              </w:tabs>
              <w:ind w:right="-138"/>
              <w:rPr>
                <w:rFonts w:ascii="Arial" w:hAnsi="Arial" w:cs="Arial"/>
                <w:sz w:val="18"/>
                <w:szCs w:val="18"/>
              </w:rPr>
            </w:pPr>
          </w:p>
        </w:tc>
      </w:tr>
      <w:tr w:rsidR="00F14833" w:rsidRPr="00B16AF5" w14:paraId="75D3D412" w14:textId="77777777" w:rsidTr="00F14833">
        <w:trPr>
          <w:trHeight w:val="386"/>
        </w:trPr>
        <w:tc>
          <w:tcPr>
            <w:tcW w:w="7655" w:type="dxa"/>
            <w:tcBorders>
              <w:right w:val="single" w:sz="4" w:space="0" w:color="auto"/>
            </w:tcBorders>
            <w:vAlign w:val="center"/>
          </w:tcPr>
          <w:p w14:paraId="46EC6462" w14:textId="77777777" w:rsidR="00F14833" w:rsidRPr="00B16AF5" w:rsidRDefault="00F14833" w:rsidP="00F14833">
            <w:pPr>
              <w:tabs>
                <w:tab w:val="left" w:pos="385"/>
              </w:tabs>
              <w:ind w:right="-138"/>
              <w:rPr>
                <w:rFonts w:ascii="Arial" w:hAnsi="Arial" w:cs="Arial"/>
                <w:sz w:val="18"/>
                <w:szCs w:val="18"/>
              </w:rPr>
            </w:pPr>
          </w:p>
        </w:tc>
      </w:tr>
      <w:tr w:rsidR="00C0226B" w:rsidRPr="00B16AF5" w14:paraId="57972356" w14:textId="77777777" w:rsidTr="00F14833">
        <w:trPr>
          <w:trHeight w:val="386"/>
        </w:trPr>
        <w:tc>
          <w:tcPr>
            <w:tcW w:w="7655" w:type="dxa"/>
            <w:tcBorders>
              <w:right w:val="single" w:sz="4" w:space="0" w:color="auto"/>
            </w:tcBorders>
            <w:vAlign w:val="center"/>
          </w:tcPr>
          <w:p w14:paraId="5A7BB9E3" w14:textId="77777777" w:rsidR="00C0226B" w:rsidRDefault="00C0226B" w:rsidP="00F14833">
            <w:pPr>
              <w:tabs>
                <w:tab w:val="left" w:pos="385"/>
              </w:tabs>
              <w:ind w:right="-138"/>
              <w:rPr>
                <w:rFonts w:ascii="Arial" w:hAnsi="Arial" w:cs="Arial"/>
                <w:sz w:val="18"/>
                <w:szCs w:val="18"/>
              </w:rPr>
            </w:pPr>
          </w:p>
        </w:tc>
      </w:tr>
      <w:tr w:rsidR="00C0226B" w:rsidRPr="00B16AF5" w14:paraId="40C1CFB8" w14:textId="77777777" w:rsidTr="00F14833">
        <w:trPr>
          <w:trHeight w:val="386"/>
        </w:trPr>
        <w:tc>
          <w:tcPr>
            <w:tcW w:w="7655" w:type="dxa"/>
            <w:tcBorders>
              <w:right w:val="single" w:sz="4" w:space="0" w:color="auto"/>
            </w:tcBorders>
            <w:vAlign w:val="center"/>
          </w:tcPr>
          <w:p w14:paraId="5C338D55" w14:textId="77777777" w:rsidR="00C0226B" w:rsidRDefault="00C0226B" w:rsidP="00F14833">
            <w:pPr>
              <w:tabs>
                <w:tab w:val="left" w:pos="385"/>
              </w:tabs>
              <w:ind w:right="-138"/>
              <w:rPr>
                <w:rFonts w:ascii="Arial" w:hAnsi="Arial" w:cs="Arial"/>
                <w:sz w:val="18"/>
                <w:szCs w:val="18"/>
              </w:rPr>
            </w:pPr>
          </w:p>
        </w:tc>
      </w:tr>
      <w:tr w:rsidR="00C0226B" w:rsidRPr="00B16AF5" w14:paraId="56A37C57" w14:textId="77777777" w:rsidTr="00F14833">
        <w:trPr>
          <w:trHeight w:val="386"/>
        </w:trPr>
        <w:tc>
          <w:tcPr>
            <w:tcW w:w="7655" w:type="dxa"/>
            <w:tcBorders>
              <w:right w:val="single" w:sz="4" w:space="0" w:color="auto"/>
            </w:tcBorders>
            <w:vAlign w:val="center"/>
          </w:tcPr>
          <w:p w14:paraId="664A9783" w14:textId="77777777" w:rsidR="00C0226B" w:rsidRDefault="00C0226B" w:rsidP="00F14833">
            <w:pPr>
              <w:tabs>
                <w:tab w:val="left" w:pos="385"/>
              </w:tabs>
              <w:ind w:right="-138"/>
              <w:rPr>
                <w:rFonts w:ascii="Arial" w:hAnsi="Arial" w:cs="Arial"/>
                <w:sz w:val="18"/>
                <w:szCs w:val="18"/>
              </w:rPr>
            </w:pPr>
          </w:p>
        </w:tc>
      </w:tr>
      <w:tr w:rsidR="00C0226B" w:rsidRPr="00B16AF5" w14:paraId="0C21EBEC" w14:textId="77777777" w:rsidTr="00F14833">
        <w:trPr>
          <w:trHeight w:val="386"/>
        </w:trPr>
        <w:tc>
          <w:tcPr>
            <w:tcW w:w="7655" w:type="dxa"/>
            <w:tcBorders>
              <w:right w:val="single" w:sz="4" w:space="0" w:color="auto"/>
            </w:tcBorders>
            <w:vAlign w:val="center"/>
          </w:tcPr>
          <w:p w14:paraId="58E60A31" w14:textId="77777777" w:rsidR="00C0226B" w:rsidRDefault="00C0226B" w:rsidP="00F14833">
            <w:pPr>
              <w:tabs>
                <w:tab w:val="left" w:pos="385"/>
              </w:tabs>
              <w:ind w:right="-138"/>
              <w:rPr>
                <w:rFonts w:ascii="Arial" w:hAnsi="Arial" w:cs="Arial"/>
                <w:sz w:val="18"/>
                <w:szCs w:val="18"/>
              </w:rPr>
            </w:pPr>
          </w:p>
        </w:tc>
      </w:tr>
      <w:tr w:rsidR="00C0226B" w:rsidRPr="00B16AF5" w14:paraId="021DD138" w14:textId="77777777" w:rsidTr="00F14833">
        <w:trPr>
          <w:trHeight w:val="386"/>
        </w:trPr>
        <w:tc>
          <w:tcPr>
            <w:tcW w:w="7655" w:type="dxa"/>
            <w:tcBorders>
              <w:right w:val="single" w:sz="4" w:space="0" w:color="auto"/>
            </w:tcBorders>
            <w:vAlign w:val="center"/>
          </w:tcPr>
          <w:p w14:paraId="0C64625A" w14:textId="77777777" w:rsidR="00C0226B" w:rsidRDefault="00C0226B" w:rsidP="00F14833">
            <w:pPr>
              <w:tabs>
                <w:tab w:val="left" w:pos="385"/>
              </w:tabs>
              <w:ind w:right="-138"/>
              <w:rPr>
                <w:rFonts w:ascii="Arial" w:hAnsi="Arial" w:cs="Arial"/>
                <w:sz w:val="18"/>
                <w:szCs w:val="18"/>
              </w:rPr>
            </w:pPr>
          </w:p>
        </w:tc>
      </w:tr>
      <w:tr w:rsidR="00C0226B" w:rsidRPr="00B16AF5" w14:paraId="2E29A726" w14:textId="77777777" w:rsidTr="00F14833">
        <w:trPr>
          <w:trHeight w:val="386"/>
        </w:trPr>
        <w:tc>
          <w:tcPr>
            <w:tcW w:w="7655" w:type="dxa"/>
            <w:tcBorders>
              <w:right w:val="single" w:sz="4" w:space="0" w:color="auto"/>
            </w:tcBorders>
            <w:vAlign w:val="center"/>
          </w:tcPr>
          <w:p w14:paraId="4CEFFF80" w14:textId="77777777" w:rsidR="00C0226B" w:rsidRDefault="00C0226B" w:rsidP="00F14833">
            <w:pPr>
              <w:tabs>
                <w:tab w:val="left" w:pos="385"/>
              </w:tabs>
              <w:ind w:right="-138"/>
              <w:rPr>
                <w:rFonts w:ascii="Arial" w:hAnsi="Arial" w:cs="Arial"/>
                <w:sz w:val="18"/>
                <w:szCs w:val="18"/>
              </w:rPr>
            </w:pPr>
          </w:p>
        </w:tc>
      </w:tr>
    </w:tbl>
    <w:tbl>
      <w:tblPr>
        <w:tblStyle w:val="TableGrid"/>
        <w:tblpPr w:leftFromText="180" w:rightFromText="180" w:vertAnchor="text" w:horzAnchor="margin" w:tblpXSpec="right" w:tblpY="329"/>
        <w:tblW w:w="7655" w:type="dxa"/>
        <w:tblLook w:val="04A0" w:firstRow="1" w:lastRow="0" w:firstColumn="1" w:lastColumn="0" w:noHBand="0" w:noVBand="1"/>
      </w:tblPr>
      <w:tblGrid>
        <w:gridCol w:w="7655"/>
      </w:tblGrid>
      <w:tr w:rsidR="002A6DC4" w:rsidRPr="001303A2" w14:paraId="44FF9D9A" w14:textId="77777777" w:rsidTr="002A6DC4">
        <w:trPr>
          <w:trHeight w:val="332"/>
        </w:trPr>
        <w:tc>
          <w:tcPr>
            <w:tcW w:w="7655" w:type="dxa"/>
            <w:tcBorders>
              <w:right w:val="single" w:sz="4" w:space="0" w:color="auto"/>
            </w:tcBorders>
            <w:shd w:val="clear" w:color="auto" w:fill="7030A0"/>
            <w:vAlign w:val="center"/>
          </w:tcPr>
          <w:p w14:paraId="0EFE1887" w14:textId="77777777" w:rsidR="002A6DC4" w:rsidRPr="000715E3" w:rsidRDefault="0071240E" w:rsidP="0071240E">
            <w:pPr>
              <w:ind w:right="-138"/>
              <w:rPr>
                <w:rFonts w:ascii="Arial" w:hAnsi="Arial" w:cs="Arial"/>
                <w:b/>
                <w:color w:val="FFFFFF" w:themeColor="background1"/>
              </w:rPr>
            </w:pPr>
            <w:r>
              <w:rPr>
                <w:rFonts w:ascii="Arial" w:hAnsi="Arial" w:cs="Arial"/>
                <w:b/>
                <w:color w:val="FFFFFF" w:themeColor="background1"/>
                <w:lang w:val="en-GB"/>
              </w:rPr>
              <w:t xml:space="preserve">What do I </w:t>
            </w:r>
            <w:r w:rsidR="002A6DC4">
              <w:rPr>
                <w:rFonts w:ascii="Arial" w:hAnsi="Arial" w:cs="Arial"/>
                <w:b/>
                <w:color w:val="FFFFFF" w:themeColor="background1"/>
                <w:lang w:val="en-GB"/>
              </w:rPr>
              <w:t xml:space="preserve">enjoy most about </w:t>
            </w:r>
            <w:r w:rsidR="00A8464A">
              <w:rPr>
                <w:rFonts w:ascii="Arial" w:hAnsi="Arial" w:cs="Arial"/>
                <w:b/>
                <w:color w:val="FFFFFF" w:themeColor="background1"/>
                <w:lang w:val="en-GB"/>
              </w:rPr>
              <w:t xml:space="preserve">work? </w:t>
            </w:r>
          </w:p>
        </w:tc>
      </w:tr>
      <w:tr w:rsidR="002A6DC4" w:rsidRPr="001303A2" w14:paraId="53FE434F" w14:textId="77777777" w:rsidTr="002A6DC4">
        <w:trPr>
          <w:trHeight w:val="332"/>
        </w:trPr>
        <w:tc>
          <w:tcPr>
            <w:tcW w:w="7655" w:type="dxa"/>
            <w:tcBorders>
              <w:right w:val="single" w:sz="4" w:space="0" w:color="auto"/>
            </w:tcBorders>
            <w:shd w:val="clear" w:color="auto" w:fill="auto"/>
            <w:vAlign w:val="center"/>
          </w:tcPr>
          <w:p w14:paraId="1D4DFD61" w14:textId="77777777" w:rsidR="002A6DC4" w:rsidRPr="008D2149" w:rsidRDefault="002A6DC4" w:rsidP="002A6DC4">
            <w:pPr>
              <w:ind w:right="-138"/>
              <w:rPr>
                <w:rFonts w:ascii="Arial" w:hAnsi="Arial" w:cs="Arial"/>
                <w:color w:val="000000" w:themeColor="text1"/>
                <w:sz w:val="16"/>
                <w:szCs w:val="16"/>
                <w:lang w:val="en-GB"/>
              </w:rPr>
            </w:pPr>
            <w:r w:rsidRPr="008D2149">
              <w:rPr>
                <w:rFonts w:ascii="Arial" w:hAnsi="Arial" w:cs="Arial"/>
                <w:color w:val="000000" w:themeColor="text1"/>
                <w:sz w:val="16"/>
                <w:szCs w:val="16"/>
                <w:lang w:val="en-GB"/>
              </w:rPr>
              <w:t xml:space="preserve">This might be </w:t>
            </w:r>
            <w:r>
              <w:rPr>
                <w:rFonts w:ascii="Arial" w:hAnsi="Arial" w:cs="Arial"/>
                <w:color w:val="000000" w:themeColor="text1"/>
                <w:sz w:val="16"/>
                <w:szCs w:val="16"/>
                <w:lang w:val="en-GB"/>
              </w:rPr>
              <w:t xml:space="preserve">working with people, using new technology, developing people, learning, customer facing </w:t>
            </w:r>
          </w:p>
        </w:tc>
      </w:tr>
      <w:tr w:rsidR="002A6DC4" w:rsidRPr="00B16AF5" w14:paraId="4766A75F" w14:textId="77777777" w:rsidTr="002A6DC4">
        <w:trPr>
          <w:trHeight w:val="386"/>
        </w:trPr>
        <w:tc>
          <w:tcPr>
            <w:tcW w:w="7655" w:type="dxa"/>
            <w:tcBorders>
              <w:right w:val="single" w:sz="4" w:space="0" w:color="auto"/>
            </w:tcBorders>
            <w:vAlign w:val="center"/>
          </w:tcPr>
          <w:p w14:paraId="5C691C11" w14:textId="77777777" w:rsidR="002A6DC4" w:rsidRPr="00B16AF5" w:rsidRDefault="002A6DC4" w:rsidP="002A6DC4">
            <w:pPr>
              <w:tabs>
                <w:tab w:val="left" w:pos="385"/>
              </w:tabs>
              <w:ind w:right="-138"/>
              <w:rPr>
                <w:rFonts w:ascii="Arial" w:hAnsi="Arial" w:cs="Arial"/>
                <w:sz w:val="18"/>
                <w:szCs w:val="18"/>
              </w:rPr>
            </w:pPr>
          </w:p>
        </w:tc>
      </w:tr>
      <w:tr w:rsidR="002A6DC4" w:rsidRPr="00B16AF5" w14:paraId="688A08DA" w14:textId="77777777" w:rsidTr="002A6DC4">
        <w:trPr>
          <w:trHeight w:val="386"/>
        </w:trPr>
        <w:tc>
          <w:tcPr>
            <w:tcW w:w="7655" w:type="dxa"/>
            <w:tcBorders>
              <w:right w:val="single" w:sz="4" w:space="0" w:color="auto"/>
            </w:tcBorders>
            <w:vAlign w:val="center"/>
          </w:tcPr>
          <w:p w14:paraId="482FB044" w14:textId="77777777" w:rsidR="002A6DC4" w:rsidRPr="00B16AF5" w:rsidRDefault="002A6DC4" w:rsidP="002A6DC4">
            <w:pPr>
              <w:tabs>
                <w:tab w:val="left" w:pos="385"/>
              </w:tabs>
              <w:ind w:right="-138"/>
              <w:rPr>
                <w:rFonts w:ascii="Arial" w:hAnsi="Arial" w:cs="Arial"/>
                <w:sz w:val="18"/>
                <w:szCs w:val="18"/>
              </w:rPr>
            </w:pPr>
          </w:p>
        </w:tc>
      </w:tr>
      <w:tr w:rsidR="002A6DC4" w:rsidRPr="00B16AF5" w14:paraId="3360E421" w14:textId="77777777" w:rsidTr="002A6DC4">
        <w:trPr>
          <w:trHeight w:val="386"/>
        </w:trPr>
        <w:tc>
          <w:tcPr>
            <w:tcW w:w="7655" w:type="dxa"/>
            <w:tcBorders>
              <w:right w:val="single" w:sz="4" w:space="0" w:color="auto"/>
            </w:tcBorders>
            <w:vAlign w:val="center"/>
          </w:tcPr>
          <w:p w14:paraId="12827F78" w14:textId="77777777" w:rsidR="002A6DC4" w:rsidRPr="00B16AF5" w:rsidRDefault="002A6DC4" w:rsidP="002A6DC4">
            <w:pPr>
              <w:tabs>
                <w:tab w:val="left" w:pos="385"/>
              </w:tabs>
              <w:ind w:right="-138"/>
              <w:rPr>
                <w:rFonts w:ascii="Arial" w:hAnsi="Arial" w:cs="Arial"/>
                <w:sz w:val="18"/>
                <w:szCs w:val="18"/>
              </w:rPr>
            </w:pPr>
          </w:p>
        </w:tc>
      </w:tr>
      <w:tr w:rsidR="00C0226B" w:rsidRPr="00B16AF5" w14:paraId="0DA876A9" w14:textId="77777777" w:rsidTr="002A6DC4">
        <w:trPr>
          <w:trHeight w:val="386"/>
        </w:trPr>
        <w:tc>
          <w:tcPr>
            <w:tcW w:w="7655" w:type="dxa"/>
            <w:tcBorders>
              <w:right w:val="single" w:sz="4" w:space="0" w:color="auto"/>
            </w:tcBorders>
            <w:vAlign w:val="center"/>
          </w:tcPr>
          <w:p w14:paraId="271C8F0C" w14:textId="77777777" w:rsidR="00C0226B" w:rsidRDefault="00C0226B" w:rsidP="002A6DC4">
            <w:pPr>
              <w:tabs>
                <w:tab w:val="left" w:pos="385"/>
              </w:tabs>
              <w:ind w:right="-138"/>
              <w:rPr>
                <w:rFonts w:ascii="Arial" w:hAnsi="Arial" w:cs="Arial"/>
                <w:sz w:val="18"/>
                <w:szCs w:val="18"/>
              </w:rPr>
            </w:pPr>
          </w:p>
        </w:tc>
      </w:tr>
      <w:tr w:rsidR="00C0226B" w:rsidRPr="00B16AF5" w14:paraId="3F8FCD52" w14:textId="77777777" w:rsidTr="002A6DC4">
        <w:trPr>
          <w:trHeight w:val="386"/>
        </w:trPr>
        <w:tc>
          <w:tcPr>
            <w:tcW w:w="7655" w:type="dxa"/>
            <w:tcBorders>
              <w:right w:val="single" w:sz="4" w:space="0" w:color="auto"/>
            </w:tcBorders>
            <w:vAlign w:val="center"/>
          </w:tcPr>
          <w:p w14:paraId="12DCE6D2" w14:textId="77777777" w:rsidR="00C0226B" w:rsidRDefault="00C0226B" w:rsidP="002A6DC4">
            <w:pPr>
              <w:tabs>
                <w:tab w:val="left" w:pos="385"/>
              </w:tabs>
              <w:ind w:right="-138"/>
              <w:rPr>
                <w:rFonts w:ascii="Arial" w:hAnsi="Arial" w:cs="Arial"/>
                <w:sz w:val="18"/>
                <w:szCs w:val="18"/>
              </w:rPr>
            </w:pPr>
          </w:p>
        </w:tc>
      </w:tr>
      <w:tr w:rsidR="00C0226B" w:rsidRPr="00B16AF5" w14:paraId="34D9113B" w14:textId="77777777" w:rsidTr="002A6DC4">
        <w:trPr>
          <w:trHeight w:val="386"/>
        </w:trPr>
        <w:tc>
          <w:tcPr>
            <w:tcW w:w="7655" w:type="dxa"/>
            <w:tcBorders>
              <w:right w:val="single" w:sz="4" w:space="0" w:color="auto"/>
            </w:tcBorders>
            <w:vAlign w:val="center"/>
          </w:tcPr>
          <w:p w14:paraId="0AC4A420" w14:textId="77777777" w:rsidR="00C0226B" w:rsidRDefault="00C0226B" w:rsidP="002A6DC4">
            <w:pPr>
              <w:tabs>
                <w:tab w:val="left" w:pos="385"/>
              </w:tabs>
              <w:ind w:right="-138"/>
              <w:rPr>
                <w:rFonts w:ascii="Arial" w:hAnsi="Arial" w:cs="Arial"/>
                <w:sz w:val="18"/>
                <w:szCs w:val="18"/>
              </w:rPr>
            </w:pPr>
          </w:p>
        </w:tc>
      </w:tr>
      <w:tr w:rsidR="00C0226B" w:rsidRPr="00B16AF5" w14:paraId="14E46706" w14:textId="77777777" w:rsidTr="002A6DC4">
        <w:trPr>
          <w:trHeight w:val="386"/>
        </w:trPr>
        <w:tc>
          <w:tcPr>
            <w:tcW w:w="7655" w:type="dxa"/>
            <w:tcBorders>
              <w:right w:val="single" w:sz="4" w:space="0" w:color="auto"/>
            </w:tcBorders>
            <w:vAlign w:val="center"/>
          </w:tcPr>
          <w:p w14:paraId="0676C15B" w14:textId="77777777" w:rsidR="00C0226B" w:rsidRDefault="00C0226B" w:rsidP="002A6DC4">
            <w:pPr>
              <w:tabs>
                <w:tab w:val="left" w:pos="385"/>
              </w:tabs>
              <w:ind w:right="-138"/>
              <w:rPr>
                <w:rFonts w:ascii="Arial" w:hAnsi="Arial" w:cs="Arial"/>
                <w:sz w:val="18"/>
                <w:szCs w:val="18"/>
              </w:rPr>
            </w:pPr>
          </w:p>
        </w:tc>
      </w:tr>
      <w:tr w:rsidR="00C0226B" w:rsidRPr="00B16AF5" w14:paraId="56C754B3" w14:textId="77777777" w:rsidTr="002A6DC4">
        <w:trPr>
          <w:trHeight w:val="386"/>
        </w:trPr>
        <w:tc>
          <w:tcPr>
            <w:tcW w:w="7655" w:type="dxa"/>
            <w:tcBorders>
              <w:right w:val="single" w:sz="4" w:space="0" w:color="auto"/>
            </w:tcBorders>
            <w:vAlign w:val="center"/>
          </w:tcPr>
          <w:p w14:paraId="1951160B" w14:textId="77777777" w:rsidR="00C0226B" w:rsidRDefault="00C0226B" w:rsidP="002A6DC4">
            <w:pPr>
              <w:tabs>
                <w:tab w:val="left" w:pos="385"/>
              </w:tabs>
              <w:ind w:right="-138"/>
              <w:rPr>
                <w:rFonts w:ascii="Arial" w:hAnsi="Arial" w:cs="Arial"/>
                <w:sz w:val="18"/>
                <w:szCs w:val="18"/>
              </w:rPr>
            </w:pPr>
          </w:p>
        </w:tc>
      </w:tr>
      <w:tr w:rsidR="00C0226B" w:rsidRPr="00B16AF5" w14:paraId="540641EC" w14:textId="77777777" w:rsidTr="002A6DC4">
        <w:trPr>
          <w:trHeight w:val="386"/>
        </w:trPr>
        <w:tc>
          <w:tcPr>
            <w:tcW w:w="7655" w:type="dxa"/>
            <w:tcBorders>
              <w:right w:val="single" w:sz="4" w:space="0" w:color="auto"/>
            </w:tcBorders>
            <w:vAlign w:val="center"/>
          </w:tcPr>
          <w:p w14:paraId="3809336A" w14:textId="77777777" w:rsidR="00C0226B" w:rsidRDefault="00C0226B" w:rsidP="002A6DC4">
            <w:pPr>
              <w:tabs>
                <w:tab w:val="left" w:pos="385"/>
              </w:tabs>
              <w:ind w:right="-138"/>
              <w:rPr>
                <w:rFonts w:ascii="Arial" w:hAnsi="Arial" w:cs="Arial"/>
                <w:sz w:val="18"/>
                <w:szCs w:val="18"/>
              </w:rPr>
            </w:pPr>
          </w:p>
        </w:tc>
      </w:tr>
    </w:tbl>
    <w:p w14:paraId="0F1BE177" w14:textId="77777777" w:rsidR="003D1DC0" w:rsidRDefault="003D1DC0">
      <w:pPr>
        <w:rPr>
          <w:rFonts w:ascii="Calibri" w:hAnsi="Calibri" w:cs="Calibri"/>
          <w:b/>
          <w:noProof/>
          <w:color w:val="000000"/>
          <w:sz w:val="24"/>
          <w:szCs w:val="24"/>
        </w:rPr>
      </w:pPr>
    </w:p>
    <w:p w14:paraId="3BA546D5" w14:textId="77777777" w:rsidR="00F64C54" w:rsidRDefault="00490192">
      <w:pPr>
        <w:rPr>
          <w:rFonts w:ascii="Calibri" w:hAnsi="Calibri" w:cs="Calibri"/>
          <w:b/>
          <w:noProof/>
          <w:color w:val="000000"/>
          <w:sz w:val="24"/>
          <w:szCs w:val="24"/>
        </w:rPr>
      </w:pPr>
      <w:r w:rsidRPr="00DC654F">
        <w:rPr>
          <w:noProof/>
        </w:rPr>
        <w:lastRenderedPageBreak/>
        <mc:AlternateContent>
          <mc:Choice Requires="wps">
            <w:drawing>
              <wp:anchor distT="0" distB="0" distL="114300" distR="114300" simplePos="0" relativeHeight="251665408" behindDoc="0" locked="0" layoutInCell="1" allowOverlap="1" wp14:anchorId="27BA4E98" wp14:editId="3165EE98">
                <wp:simplePos x="0" y="0"/>
                <wp:positionH relativeFrom="margin">
                  <wp:posOffset>66675</wp:posOffset>
                </wp:positionH>
                <wp:positionV relativeFrom="paragraph">
                  <wp:posOffset>-26035</wp:posOffset>
                </wp:positionV>
                <wp:extent cx="9773728"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773728" cy="381000"/>
                        </a:xfrm>
                        <a:prstGeom prst="rect">
                          <a:avLst/>
                        </a:prstGeom>
                        <a:solidFill>
                          <a:sysClr val="window" lastClr="FFFFFF"/>
                        </a:solidFill>
                        <a:ln w="6350">
                          <a:noFill/>
                        </a:ln>
                        <a:effectLst/>
                      </wps:spPr>
                      <wps:txbx>
                        <w:txbxContent>
                          <w:p w14:paraId="2306D5C4" w14:textId="77777777" w:rsidR="00DC654F" w:rsidRPr="003470F4" w:rsidRDefault="00F64C54" w:rsidP="00DC654F">
                            <w:pPr>
                              <w:jc w:val="center"/>
                              <w:rPr>
                                <w:b/>
                                <w:sz w:val="36"/>
                                <w:szCs w:val="32"/>
                              </w:rPr>
                            </w:pPr>
                            <w:r>
                              <w:rPr>
                                <w:b/>
                                <w:sz w:val="36"/>
                                <w:szCs w:val="32"/>
                              </w:rPr>
                              <w:t xml:space="preserve">One Plan - </w:t>
                            </w:r>
                            <w:proofErr w:type="spellStart"/>
                            <w:r w:rsidR="004B1756">
                              <w:rPr>
                                <w:b/>
                                <w:sz w:val="36"/>
                                <w:szCs w:val="32"/>
                              </w:rPr>
                              <w:t>My</w:t>
                            </w:r>
                            <w:r w:rsidR="00DC654F">
                              <w:rPr>
                                <w:b/>
                                <w:sz w:val="36"/>
                                <w:szCs w:val="32"/>
                              </w:rPr>
                              <w:t>ITX</w:t>
                            </w:r>
                            <w:proofErr w:type="spellEnd"/>
                            <w:r w:rsidR="00DC654F">
                              <w:rPr>
                                <w:b/>
                                <w:sz w:val="36"/>
                                <w:szCs w:val="32"/>
                              </w:rPr>
                              <w:t xml:space="preserve"> Plan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4E98" id="Text Box 4" o:spid="_x0000_s1027" type="#_x0000_t202" style="position:absolute;margin-left:5.25pt;margin-top:-2.05pt;width:769.6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" fillcolor="window" stroked="f" strokeweight=".5pt">
                <v:textbox>
                  <w:txbxContent>
                    <w:p w14:paraId="2306D5C4" w14:textId="77777777" w:rsidR="00DC654F" w:rsidRPr="003470F4" w:rsidRDefault="00F64C54" w:rsidP="00DC654F">
                      <w:pPr>
                        <w:jc w:val="center"/>
                        <w:rPr>
                          <w:b/>
                          <w:sz w:val="36"/>
                          <w:szCs w:val="32"/>
                        </w:rPr>
                      </w:pPr>
                      <w:r>
                        <w:rPr>
                          <w:b/>
                          <w:sz w:val="36"/>
                          <w:szCs w:val="32"/>
                        </w:rPr>
                        <w:t xml:space="preserve">One Plan - </w:t>
                      </w:r>
                      <w:proofErr w:type="spellStart"/>
                      <w:r w:rsidR="004B1756">
                        <w:rPr>
                          <w:b/>
                          <w:sz w:val="36"/>
                          <w:szCs w:val="32"/>
                        </w:rPr>
                        <w:t>My</w:t>
                      </w:r>
                      <w:r w:rsidR="00DC654F">
                        <w:rPr>
                          <w:b/>
                          <w:sz w:val="36"/>
                          <w:szCs w:val="32"/>
                        </w:rPr>
                        <w:t>ITX</w:t>
                      </w:r>
                      <w:proofErr w:type="spellEnd"/>
                      <w:r w:rsidR="00DC654F">
                        <w:rPr>
                          <w:b/>
                          <w:sz w:val="36"/>
                          <w:szCs w:val="32"/>
                        </w:rPr>
                        <w:t xml:space="preserve"> Plan </w:t>
                      </w:r>
                    </w:p>
                  </w:txbxContent>
                </v:textbox>
                <w10:wrap anchorx="margin"/>
              </v:shape>
            </w:pict>
          </mc:Fallback>
        </mc:AlternateContent>
      </w:r>
    </w:p>
    <w:p w14:paraId="4E9B207C" w14:textId="77777777" w:rsidR="0007130C" w:rsidRDefault="00710D6D" w:rsidP="0007130C">
      <w:pPr>
        <w:pStyle w:val="Default"/>
        <w:rPr>
          <w:noProof/>
        </w:rPr>
      </w:pPr>
      <w:r>
        <w:rPr>
          <w:noProof/>
        </w:rPr>
        <w:t xml:space="preserve">ITX plan focuses on your role, </w:t>
      </w:r>
      <w:r w:rsidR="008D2149">
        <w:rPr>
          <w:noProof/>
        </w:rPr>
        <w:t xml:space="preserve">identifying your strengths and development areas to help build a development action plan </w:t>
      </w:r>
      <w:r w:rsidR="00CA7E37">
        <w:rPr>
          <w:noProof/>
        </w:rPr>
        <w:t xml:space="preserve">to </w:t>
      </w:r>
      <w:r w:rsidR="008D2149">
        <w:rPr>
          <w:noProof/>
        </w:rPr>
        <w:t>strengthen your skills in your current role</w:t>
      </w:r>
      <w:r w:rsidR="00CA7E37">
        <w:rPr>
          <w:noProof/>
        </w:rPr>
        <w:t>.</w:t>
      </w:r>
    </w:p>
    <w:p w14:paraId="303A1D59" w14:textId="77777777" w:rsidR="008D2149" w:rsidRDefault="008D2149" w:rsidP="0007130C">
      <w:pPr>
        <w:pStyle w:val="Default"/>
        <w:rPr>
          <w:noProof/>
        </w:rPr>
      </w:pPr>
    </w:p>
    <w:tbl>
      <w:tblPr>
        <w:tblStyle w:val="TableGrid"/>
        <w:tblW w:w="15496" w:type="dxa"/>
        <w:tblInd w:w="-5" w:type="dxa"/>
        <w:tblLook w:val="04A0" w:firstRow="1" w:lastRow="0" w:firstColumn="1" w:lastColumn="0" w:noHBand="0" w:noVBand="1"/>
      </w:tblPr>
      <w:tblGrid>
        <w:gridCol w:w="7005"/>
        <w:gridCol w:w="955"/>
        <w:gridCol w:w="7536"/>
      </w:tblGrid>
      <w:tr w:rsidR="0007130C" w:rsidRPr="001303A2" w14:paraId="70DA293C" w14:textId="77777777" w:rsidTr="00490192">
        <w:trPr>
          <w:trHeight w:val="332"/>
        </w:trPr>
        <w:tc>
          <w:tcPr>
            <w:tcW w:w="7005" w:type="dxa"/>
            <w:tcBorders>
              <w:right w:val="single" w:sz="4" w:space="0" w:color="auto"/>
            </w:tcBorders>
            <w:shd w:val="clear" w:color="auto" w:fill="7030A0"/>
            <w:vAlign w:val="center"/>
          </w:tcPr>
          <w:p w14:paraId="4084B32D" w14:textId="77777777" w:rsidR="0007130C" w:rsidRPr="000715E3" w:rsidRDefault="0007130C" w:rsidP="00F64C54">
            <w:pPr>
              <w:ind w:right="-138"/>
              <w:jc w:val="center"/>
              <w:rPr>
                <w:rFonts w:ascii="Arial" w:hAnsi="Arial" w:cs="Arial"/>
                <w:b/>
                <w:color w:val="FFFFFF" w:themeColor="background1"/>
              </w:rPr>
            </w:pPr>
            <w:r w:rsidRPr="000715E3">
              <w:rPr>
                <w:rFonts w:ascii="Arial" w:hAnsi="Arial" w:cs="Arial"/>
                <w:b/>
                <w:color w:val="FFFFFF" w:themeColor="background1"/>
              </w:rPr>
              <w:t>Strengths</w:t>
            </w:r>
            <w:r w:rsidR="00C0226B">
              <w:rPr>
                <w:rFonts w:ascii="Arial" w:hAnsi="Arial" w:cs="Arial"/>
                <w:b/>
                <w:color w:val="FFFFFF" w:themeColor="background1"/>
              </w:rPr>
              <w:t xml:space="preserve"> &amp; Skills Needed </w:t>
            </w:r>
            <w:r w:rsidR="00A53D14">
              <w:rPr>
                <w:rFonts w:ascii="Arial" w:hAnsi="Arial" w:cs="Arial"/>
                <w:b/>
                <w:color w:val="FFFFFF" w:themeColor="background1"/>
              </w:rPr>
              <w:t>for your Role</w:t>
            </w:r>
          </w:p>
        </w:tc>
        <w:tc>
          <w:tcPr>
            <w:tcW w:w="955" w:type="dxa"/>
            <w:tcBorders>
              <w:top w:val="nil"/>
              <w:left w:val="single" w:sz="4" w:space="0" w:color="auto"/>
              <w:bottom w:val="nil"/>
              <w:right w:val="single" w:sz="4" w:space="0" w:color="auto"/>
            </w:tcBorders>
            <w:shd w:val="clear" w:color="auto" w:fill="auto"/>
          </w:tcPr>
          <w:p w14:paraId="3DDAA901" w14:textId="77777777" w:rsidR="0007130C" w:rsidRDefault="0007130C" w:rsidP="007F40BA">
            <w:pPr>
              <w:ind w:right="-138"/>
              <w:jc w:val="both"/>
              <w:rPr>
                <w:rFonts w:ascii="Futura Bk" w:hAnsi="Futura Bk"/>
              </w:rPr>
            </w:pPr>
          </w:p>
        </w:tc>
        <w:tc>
          <w:tcPr>
            <w:tcW w:w="7536" w:type="dxa"/>
            <w:tcBorders>
              <w:left w:val="single" w:sz="4" w:space="0" w:color="auto"/>
            </w:tcBorders>
            <w:shd w:val="clear" w:color="auto" w:fill="7030A0"/>
            <w:vAlign w:val="center"/>
          </w:tcPr>
          <w:p w14:paraId="0892552C" w14:textId="77777777" w:rsidR="0007130C" w:rsidRPr="000715E3" w:rsidRDefault="00F64C54" w:rsidP="007F40BA">
            <w:pPr>
              <w:ind w:right="-138"/>
              <w:jc w:val="center"/>
              <w:rPr>
                <w:rFonts w:ascii="Arial" w:hAnsi="Arial" w:cs="Arial"/>
                <w:b/>
                <w:color w:val="FFFFFF" w:themeColor="background1"/>
              </w:rPr>
            </w:pPr>
            <w:r>
              <w:rPr>
                <w:rFonts w:ascii="Arial" w:hAnsi="Arial" w:cs="Arial"/>
                <w:b/>
                <w:color w:val="FFFFFF" w:themeColor="background1"/>
              </w:rPr>
              <w:t>Soft Skill Strengths</w:t>
            </w:r>
          </w:p>
        </w:tc>
      </w:tr>
      <w:tr w:rsidR="0007130C" w:rsidRPr="00B16AF5" w14:paraId="355B3201" w14:textId="77777777" w:rsidTr="00490192">
        <w:trPr>
          <w:trHeight w:val="386"/>
        </w:trPr>
        <w:tc>
          <w:tcPr>
            <w:tcW w:w="7005" w:type="dxa"/>
            <w:tcBorders>
              <w:right w:val="single" w:sz="4" w:space="0" w:color="auto"/>
            </w:tcBorders>
            <w:vAlign w:val="center"/>
          </w:tcPr>
          <w:p w14:paraId="7C6CE219" w14:textId="77777777" w:rsidR="0007130C" w:rsidRPr="00B16AF5" w:rsidRDefault="0007130C"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782ACA4C" w14:textId="77777777" w:rsidR="0007130C" w:rsidRPr="00B16AF5" w:rsidRDefault="0007130C" w:rsidP="007F40BA">
            <w:pPr>
              <w:ind w:right="-138"/>
              <w:rPr>
                <w:rFonts w:ascii="Futura Bk" w:hAnsi="Futura Bk"/>
                <w:sz w:val="18"/>
                <w:szCs w:val="18"/>
              </w:rPr>
            </w:pPr>
          </w:p>
        </w:tc>
        <w:tc>
          <w:tcPr>
            <w:tcW w:w="7536" w:type="dxa"/>
            <w:tcBorders>
              <w:left w:val="single" w:sz="4" w:space="0" w:color="auto"/>
            </w:tcBorders>
            <w:vAlign w:val="center"/>
          </w:tcPr>
          <w:p w14:paraId="1C9FB122" w14:textId="77777777" w:rsidR="0007130C" w:rsidRPr="00B16AF5" w:rsidRDefault="0007130C" w:rsidP="007F40BA">
            <w:pPr>
              <w:ind w:right="-138"/>
              <w:rPr>
                <w:rFonts w:ascii="Arial" w:hAnsi="Arial" w:cs="Arial"/>
                <w:sz w:val="18"/>
                <w:szCs w:val="18"/>
              </w:rPr>
            </w:pPr>
          </w:p>
        </w:tc>
      </w:tr>
      <w:tr w:rsidR="0007130C" w:rsidRPr="00B16AF5" w14:paraId="6E4B8BC2" w14:textId="77777777" w:rsidTr="00490192">
        <w:trPr>
          <w:trHeight w:val="386"/>
        </w:trPr>
        <w:tc>
          <w:tcPr>
            <w:tcW w:w="7005" w:type="dxa"/>
            <w:tcBorders>
              <w:right w:val="single" w:sz="4" w:space="0" w:color="auto"/>
            </w:tcBorders>
            <w:vAlign w:val="center"/>
          </w:tcPr>
          <w:p w14:paraId="069A233D" w14:textId="77777777" w:rsidR="0007130C" w:rsidRPr="00B16AF5" w:rsidRDefault="0007130C"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62468A97" w14:textId="77777777" w:rsidR="0007130C" w:rsidRPr="00B16AF5" w:rsidRDefault="0007130C" w:rsidP="007F40BA">
            <w:pPr>
              <w:ind w:right="-138"/>
              <w:rPr>
                <w:rFonts w:ascii="Futura Bk" w:hAnsi="Futura Bk"/>
                <w:sz w:val="18"/>
                <w:szCs w:val="18"/>
              </w:rPr>
            </w:pPr>
          </w:p>
        </w:tc>
        <w:tc>
          <w:tcPr>
            <w:tcW w:w="7536" w:type="dxa"/>
            <w:tcBorders>
              <w:left w:val="single" w:sz="4" w:space="0" w:color="auto"/>
            </w:tcBorders>
            <w:vAlign w:val="center"/>
          </w:tcPr>
          <w:p w14:paraId="473F9BDF" w14:textId="77777777" w:rsidR="0007130C" w:rsidRPr="00B16AF5" w:rsidRDefault="0007130C" w:rsidP="007F40BA">
            <w:pPr>
              <w:ind w:right="-138"/>
              <w:rPr>
                <w:rFonts w:ascii="Arial" w:hAnsi="Arial" w:cs="Arial"/>
                <w:sz w:val="18"/>
                <w:szCs w:val="18"/>
              </w:rPr>
            </w:pPr>
          </w:p>
        </w:tc>
      </w:tr>
      <w:tr w:rsidR="0007130C" w:rsidRPr="00B16AF5" w14:paraId="7D76B19A" w14:textId="77777777" w:rsidTr="00490192">
        <w:trPr>
          <w:trHeight w:val="386"/>
        </w:trPr>
        <w:tc>
          <w:tcPr>
            <w:tcW w:w="7005" w:type="dxa"/>
            <w:tcBorders>
              <w:right w:val="single" w:sz="4" w:space="0" w:color="auto"/>
            </w:tcBorders>
            <w:vAlign w:val="center"/>
          </w:tcPr>
          <w:p w14:paraId="633D71D5" w14:textId="77777777" w:rsidR="0007130C" w:rsidRPr="00B16AF5" w:rsidRDefault="0007130C"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4744E8FF" w14:textId="77777777" w:rsidR="0007130C" w:rsidRPr="00B16AF5" w:rsidRDefault="0007130C" w:rsidP="007F40BA">
            <w:pPr>
              <w:ind w:right="-138"/>
              <w:rPr>
                <w:rFonts w:ascii="Futura Bk" w:hAnsi="Futura Bk"/>
                <w:sz w:val="18"/>
                <w:szCs w:val="18"/>
              </w:rPr>
            </w:pPr>
          </w:p>
        </w:tc>
        <w:tc>
          <w:tcPr>
            <w:tcW w:w="7536" w:type="dxa"/>
            <w:tcBorders>
              <w:left w:val="single" w:sz="4" w:space="0" w:color="auto"/>
            </w:tcBorders>
            <w:vAlign w:val="center"/>
          </w:tcPr>
          <w:p w14:paraId="39AB58B4" w14:textId="77777777" w:rsidR="0007130C" w:rsidRPr="00B16AF5" w:rsidRDefault="0007130C" w:rsidP="007F40BA">
            <w:pPr>
              <w:ind w:right="-138"/>
              <w:rPr>
                <w:rFonts w:ascii="Arial" w:hAnsi="Arial" w:cs="Arial"/>
                <w:sz w:val="18"/>
                <w:szCs w:val="18"/>
              </w:rPr>
            </w:pPr>
          </w:p>
        </w:tc>
      </w:tr>
    </w:tbl>
    <w:p w14:paraId="4D885456" w14:textId="77777777" w:rsidR="0007130C" w:rsidRDefault="0007130C" w:rsidP="0007130C">
      <w:pPr>
        <w:pStyle w:val="Default"/>
        <w:rPr>
          <w:rFonts w:cstheme="minorBidi"/>
          <w:color w:val="auto"/>
          <w:sz w:val="18"/>
          <w:szCs w:val="18"/>
        </w:rPr>
      </w:pPr>
    </w:p>
    <w:tbl>
      <w:tblPr>
        <w:tblStyle w:val="TableGrid"/>
        <w:tblW w:w="15496" w:type="dxa"/>
        <w:tblInd w:w="-5" w:type="dxa"/>
        <w:tblLook w:val="04A0" w:firstRow="1" w:lastRow="0" w:firstColumn="1" w:lastColumn="0" w:noHBand="0" w:noVBand="1"/>
      </w:tblPr>
      <w:tblGrid>
        <w:gridCol w:w="7005"/>
        <w:gridCol w:w="955"/>
        <w:gridCol w:w="7536"/>
      </w:tblGrid>
      <w:tr w:rsidR="00F64C54" w:rsidRPr="001303A2" w14:paraId="261223A1" w14:textId="77777777" w:rsidTr="00490192">
        <w:trPr>
          <w:trHeight w:val="332"/>
        </w:trPr>
        <w:tc>
          <w:tcPr>
            <w:tcW w:w="7005" w:type="dxa"/>
            <w:tcBorders>
              <w:right w:val="single" w:sz="4" w:space="0" w:color="auto"/>
            </w:tcBorders>
            <w:shd w:val="clear" w:color="auto" w:fill="7030A0"/>
            <w:vAlign w:val="center"/>
          </w:tcPr>
          <w:p w14:paraId="02183698" w14:textId="77777777" w:rsidR="00F64C54" w:rsidRPr="000715E3" w:rsidRDefault="00C0226B" w:rsidP="00490192">
            <w:pPr>
              <w:ind w:right="-138"/>
              <w:jc w:val="center"/>
              <w:rPr>
                <w:rFonts w:ascii="Arial" w:hAnsi="Arial" w:cs="Arial"/>
                <w:b/>
                <w:color w:val="FFFFFF" w:themeColor="background1"/>
              </w:rPr>
            </w:pPr>
            <w:r>
              <w:rPr>
                <w:rFonts w:ascii="Arial" w:hAnsi="Arial" w:cs="Arial"/>
                <w:b/>
                <w:color w:val="FFFFFF" w:themeColor="background1"/>
              </w:rPr>
              <w:t xml:space="preserve">Skills </w:t>
            </w:r>
            <w:r w:rsidR="00490192">
              <w:rPr>
                <w:rFonts w:ascii="Arial" w:hAnsi="Arial" w:cs="Arial"/>
                <w:b/>
                <w:color w:val="FFFFFF" w:themeColor="background1"/>
              </w:rPr>
              <w:t>Dev</w:t>
            </w:r>
            <w:r w:rsidR="00B5383A">
              <w:rPr>
                <w:rFonts w:ascii="Arial" w:hAnsi="Arial" w:cs="Arial"/>
                <w:b/>
                <w:color w:val="FFFFFF" w:themeColor="background1"/>
              </w:rPr>
              <w:t>e</w:t>
            </w:r>
            <w:r w:rsidR="00490192">
              <w:rPr>
                <w:rFonts w:ascii="Arial" w:hAnsi="Arial" w:cs="Arial"/>
                <w:b/>
                <w:color w:val="FFFFFF" w:themeColor="background1"/>
              </w:rPr>
              <w:t>lopme</w:t>
            </w:r>
            <w:r w:rsidR="00B5383A">
              <w:rPr>
                <w:rFonts w:ascii="Arial" w:hAnsi="Arial" w:cs="Arial"/>
                <w:b/>
                <w:color w:val="FFFFFF" w:themeColor="background1"/>
              </w:rPr>
              <w:t>n</w:t>
            </w:r>
            <w:r w:rsidR="00490192">
              <w:rPr>
                <w:rFonts w:ascii="Arial" w:hAnsi="Arial" w:cs="Arial"/>
                <w:b/>
                <w:color w:val="FFFFFF" w:themeColor="background1"/>
              </w:rPr>
              <w:t>t</w:t>
            </w:r>
            <w:r>
              <w:rPr>
                <w:rFonts w:ascii="Arial" w:hAnsi="Arial" w:cs="Arial"/>
                <w:b/>
                <w:color w:val="FFFFFF" w:themeColor="background1"/>
              </w:rPr>
              <w:t xml:space="preserve"> for your Role</w:t>
            </w:r>
          </w:p>
        </w:tc>
        <w:tc>
          <w:tcPr>
            <w:tcW w:w="955" w:type="dxa"/>
            <w:tcBorders>
              <w:top w:val="nil"/>
              <w:left w:val="single" w:sz="4" w:space="0" w:color="auto"/>
              <w:bottom w:val="nil"/>
              <w:right w:val="single" w:sz="4" w:space="0" w:color="auto"/>
            </w:tcBorders>
            <w:shd w:val="clear" w:color="auto" w:fill="auto"/>
          </w:tcPr>
          <w:p w14:paraId="75F32667" w14:textId="77777777" w:rsidR="00F64C54" w:rsidRDefault="00F64C54" w:rsidP="007F40BA">
            <w:pPr>
              <w:ind w:right="-138"/>
              <w:jc w:val="both"/>
              <w:rPr>
                <w:rFonts w:ascii="Futura Bk" w:hAnsi="Futura Bk"/>
              </w:rPr>
            </w:pPr>
          </w:p>
        </w:tc>
        <w:tc>
          <w:tcPr>
            <w:tcW w:w="7536" w:type="dxa"/>
            <w:tcBorders>
              <w:left w:val="single" w:sz="4" w:space="0" w:color="auto"/>
            </w:tcBorders>
            <w:shd w:val="clear" w:color="auto" w:fill="7030A0"/>
            <w:vAlign w:val="center"/>
          </w:tcPr>
          <w:p w14:paraId="0C153EAD" w14:textId="77777777" w:rsidR="00F64C54" w:rsidRPr="000715E3" w:rsidRDefault="00F64C54" w:rsidP="00490192">
            <w:pPr>
              <w:ind w:right="-138"/>
              <w:jc w:val="center"/>
              <w:rPr>
                <w:rFonts w:ascii="Arial" w:hAnsi="Arial" w:cs="Arial"/>
                <w:b/>
                <w:color w:val="FFFFFF" w:themeColor="background1"/>
              </w:rPr>
            </w:pPr>
            <w:r>
              <w:rPr>
                <w:rFonts w:ascii="Arial" w:hAnsi="Arial" w:cs="Arial"/>
                <w:b/>
                <w:color w:val="FFFFFF" w:themeColor="background1"/>
              </w:rPr>
              <w:t xml:space="preserve">Soft Skill </w:t>
            </w:r>
            <w:r w:rsidR="00490192">
              <w:rPr>
                <w:rFonts w:ascii="Arial" w:hAnsi="Arial" w:cs="Arial"/>
                <w:b/>
                <w:color w:val="FFFFFF" w:themeColor="background1"/>
              </w:rPr>
              <w:t>Development</w:t>
            </w:r>
          </w:p>
        </w:tc>
      </w:tr>
      <w:tr w:rsidR="00F64C54" w:rsidRPr="00B16AF5" w14:paraId="4FD2B42D" w14:textId="77777777" w:rsidTr="00490192">
        <w:trPr>
          <w:trHeight w:val="386"/>
        </w:trPr>
        <w:tc>
          <w:tcPr>
            <w:tcW w:w="7005" w:type="dxa"/>
            <w:tcBorders>
              <w:right w:val="single" w:sz="4" w:space="0" w:color="auto"/>
            </w:tcBorders>
            <w:vAlign w:val="center"/>
          </w:tcPr>
          <w:p w14:paraId="20ED947B" w14:textId="77777777" w:rsidR="00F64C54" w:rsidRPr="00B16AF5" w:rsidRDefault="00F64C54"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556606FA" w14:textId="77777777" w:rsidR="00F64C54" w:rsidRPr="00B16AF5" w:rsidRDefault="00F64C54" w:rsidP="007F40BA">
            <w:pPr>
              <w:ind w:right="-138"/>
              <w:rPr>
                <w:rFonts w:ascii="Futura Bk" w:hAnsi="Futura Bk"/>
                <w:sz w:val="18"/>
                <w:szCs w:val="18"/>
              </w:rPr>
            </w:pPr>
          </w:p>
        </w:tc>
        <w:tc>
          <w:tcPr>
            <w:tcW w:w="7536" w:type="dxa"/>
            <w:tcBorders>
              <w:left w:val="single" w:sz="4" w:space="0" w:color="auto"/>
            </w:tcBorders>
            <w:vAlign w:val="center"/>
          </w:tcPr>
          <w:p w14:paraId="46268BEC" w14:textId="77777777" w:rsidR="00F64C54" w:rsidRPr="00B16AF5" w:rsidRDefault="00F64C54" w:rsidP="007F40BA">
            <w:pPr>
              <w:ind w:right="-138"/>
              <w:rPr>
                <w:rFonts w:ascii="Arial" w:hAnsi="Arial" w:cs="Arial"/>
                <w:sz w:val="18"/>
                <w:szCs w:val="18"/>
              </w:rPr>
            </w:pPr>
          </w:p>
        </w:tc>
      </w:tr>
      <w:tr w:rsidR="00F64C54" w:rsidRPr="00B16AF5" w14:paraId="229595E7" w14:textId="77777777" w:rsidTr="00490192">
        <w:trPr>
          <w:trHeight w:val="386"/>
        </w:trPr>
        <w:tc>
          <w:tcPr>
            <w:tcW w:w="7005" w:type="dxa"/>
            <w:tcBorders>
              <w:right w:val="single" w:sz="4" w:space="0" w:color="auto"/>
            </w:tcBorders>
            <w:vAlign w:val="center"/>
          </w:tcPr>
          <w:p w14:paraId="6156FB36" w14:textId="77777777" w:rsidR="00F64C54" w:rsidRPr="00B16AF5" w:rsidRDefault="00F64C54"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60F030CA" w14:textId="77777777" w:rsidR="00F64C54" w:rsidRPr="00B16AF5" w:rsidRDefault="00F64C54" w:rsidP="007F40BA">
            <w:pPr>
              <w:ind w:right="-138"/>
              <w:rPr>
                <w:rFonts w:ascii="Futura Bk" w:hAnsi="Futura Bk"/>
                <w:sz w:val="18"/>
                <w:szCs w:val="18"/>
              </w:rPr>
            </w:pPr>
          </w:p>
        </w:tc>
        <w:tc>
          <w:tcPr>
            <w:tcW w:w="7536" w:type="dxa"/>
            <w:tcBorders>
              <w:left w:val="single" w:sz="4" w:space="0" w:color="auto"/>
            </w:tcBorders>
            <w:vAlign w:val="center"/>
          </w:tcPr>
          <w:p w14:paraId="798C9DFB" w14:textId="77777777" w:rsidR="00F64C54" w:rsidRPr="00B16AF5" w:rsidRDefault="00F64C54" w:rsidP="007F40BA">
            <w:pPr>
              <w:ind w:right="-138"/>
              <w:rPr>
                <w:rFonts w:ascii="Arial" w:hAnsi="Arial" w:cs="Arial"/>
                <w:sz w:val="18"/>
                <w:szCs w:val="18"/>
              </w:rPr>
            </w:pPr>
          </w:p>
        </w:tc>
      </w:tr>
      <w:tr w:rsidR="00F64C54" w:rsidRPr="00B16AF5" w14:paraId="2966358C" w14:textId="77777777" w:rsidTr="00490192">
        <w:trPr>
          <w:trHeight w:val="386"/>
        </w:trPr>
        <w:tc>
          <w:tcPr>
            <w:tcW w:w="7005" w:type="dxa"/>
            <w:tcBorders>
              <w:right w:val="single" w:sz="4" w:space="0" w:color="auto"/>
            </w:tcBorders>
            <w:vAlign w:val="center"/>
          </w:tcPr>
          <w:p w14:paraId="5FA49229" w14:textId="77777777" w:rsidR="00F64C54" w:rsidRPr="00B16AF5" w:rsidRDefault="00F64C54" w:rsidP="007F40BA">
            <w:pPr>
              <w:tabs>
                <w:tab w:val="left" w:pos="385"/>
              </w:tabs>
              <w:ind w:right="-138"/>
              <w:rPr>
                <w:rFonts w:ascii="Arial" w:hAnsi="Arial" w:cs="Arial"/>
                <w:sz w:val="18"/>
                <w:szCs w:val="18"/>
              </w:rPr>
            </w:pPr>
          </w:p>
        </w:tc>
        <w:tc>
          <w:tcPr>
            <w:tcW w:w="955" w:type="dxa"/>
            <w:tcBorders>
              <w:top w:val="nil"/>
              <w:left w:val="single" w:sz="4" w:space="0" w:color="auto"/>
              <w:bottom w:val="nil"/>
              <w:right w:val="single" w:sz="4" w:space="0" w:color="auto"/>
            </w:tcBorders>
            <w:shd w:val="clear" w:color="auto" w:fill="auto"/>
            <w:vAlign w:val="center"/>
          </w:tcPr>
          <w:p w14:paraId="47882787" w14:textId="77777777" w:rsidR="00F64C54" w:rsidRPr="00B16AF5" w:rsidRDefault="00F64C54" w:rsidP="007F40BA">
            <w:pPr>
              <w:ind w:right="-138"/>
              <w:rPr>
                <w:rFonts w:ascii="Futura Bk" w:hAnsi="Futura Bk"/>
                <w:sz w:val="18"/>
                <w:szCs w:val="18"/>
              </w:rPr>
            </w:pPr>
          </w:p>
        </w:tc>
        <w:tc>
          <w:tcPr>
            <w:tcW w:w="7536" w:type="dxa"/>
            <w:tcBorders>
              <w:left w:val="single" w:sz="4" w:space="0" w:color="auto"/>
            </w:tcBorders>
            <w:vAlign w:val="center"/>
          </w:tcPr>
          <w:p w14:paraId="4D6150D1" w14:textId="77777777" w:rsidR="00F64C54" w:rsidRPr="00B16AF5" w:rsidRDefault="00F64C54" w:rsidP="007F40BA">
            <w:pPr>
              <w:ind w:right="-138"/>
              <w:rPr>
                <w:rFonts w:ascii="Arial" w:hAnsi="Arial" w:cs="Arial"/>
                <w:sz w:val="18"/>
                <w:szCs w:val="18"/>
              </w:rPr>
            </w:pPr>
          </w:p>
        </w:tc>
      </w:tr>
    </w:tbl>
    <w:p w14:paraId="51210A9C" w14:textId="77777777" w:rsidR="00F64C54" w:rsidRDefault="00F64C54" w:rsidP="0007130C">
      <w:pPr>
        <w:pStyle w:val="Default"/>
        <w:rPr>
          <w:rFonts w:cstheme="minorBidi"/>
          <w:color w:val="auto"/>
          <w:sz w:val="18"/>
          <w:szCs w:val="18"/>
        </w:rPr>
      </w:pPr>
    </w:p>
    <w:p w14:paraId="7BA0D8D6" w14:textId="77777777" w:rsidR="00D0774B" w:rsidRDefault="00D0774B" w:rsidP="0007130C">
      <w:pPr>
        <w:pStyle w:val="Default"/>
        <w:rPr>
          <w:rFonts w:cstheme="minorBidi"/>
          <w:color w:val="auto"/>
          <w:sz w:val="18"/>
          <w:szCs w:val="18"/>
        </w:rPr>
      </w:pPr>
    </w:p>
    <w:tbl>
      <w:tblPr>
        <w:tblStyle w:val="TableGrid"/>
        <w:tblW w:w="15534" w:type="dxa"/>
        <w:tblLook w:val="04A0" w:firstRow="1" w:lastRow="0" w:firstColumn="1" w:lastColumn="0" w:noHBand="0" w:noVBand="1"/>
      </w:tblPr>
      <w:tblGrid>
        <w:gridCol w:w="15534"/>
      </w:tblGrid>
      <w:tr w:rsidR="0007130C" w14:paraId="2331222A" w14:textId="77777777" w:rsidTr="00490192">
        <w:trPr>
          <w:trHeight w:val="292"/>
        </w:trPr>
        <w:tc>
          <w:tcPr>
            <w:tcW w:w="15534" w:type="dxa"/>
            <w:shd w:val="clear" w:color="auto" w:fill="7030A0"/>
          </w:tcPr>
          <w:p w14:paraId="64AB8599" w14:textId="77777777" w:rsidR="0007130C" w:rsidRDefault="00F64C54" w:rsidP="00490192">
            <w:pPr>
              <w:rPr>
                <w:rFonts w:ascii="Calibri" w:hAnsi="Calibri" w:cs="Calibri"/>
                <w:b/>
                <w:noProof/>
                <w:color w:val="000000"/>
                <w:sz w:val="24"/>
                <w:szCs w:val="24"/>
              </w:rPr>
            </w:pPr>
            <w:r>
              <w:rPr>
                <w:rFonts w:ascii="Calibri" w:hAnsi="Calibri" w:cs="Calibri"/>
                <w:b/>
                <w:noProof/>
                <w:color w:val="FFFFFF" w:themeColor="background1"/>
                <w:sz w:val="24"/>
                <w:szCs w:val="24"/>
              </w:rPr>
              <w:t>T</w:t>
            </w:r>
            <w:r w:rsidR="0007130C">
              <w:rPr>
                <w:rFonts w:ascii="Calibri" w:hAnsi="Calibri" w:cs="Calibri"/>
                <w:b/>
                <w:noProof/>
                <w:color w:val="FFFFFF" w:themeColor="background1"/>
                <w:sz w:val="24"/>
                <w:szCs w:val="24"/>
              </w:rPr>
              <w:t xml:space="preserve">raining </w:t>
            </w:r>
            <w:r>
              <w:rPr>
                <w:rFonts w:ascii="Calibri" w:hAnsi="Calibri" w:cs="Calibri"/>
                <w:b/>
                <w:noProof/>
                <w:color w:val="FFFFFF" w:themeColor="background1"/>
                <w:sz w:val="24"/>
                <w:szCs w:val="24"/>
              </w:rPr>
              <w:t>and</w:t>
            </w:r>
            <w:r w:rsidR="0007130C">
              <w:rPr>
                <w:rFonts w:ascii="Calibri" w:hAnsi="Calibri" w:cs="Calibri"/>
                <w:b/>
                <w:noProof/>
                <w:color w:val="FFFFFF" w:themeColor="background1"/>
                <w:sz w:val="24"/>
                <w:szCs w:val="24"/>
              </w:rPr>
              <w:t xml:space="preserve"> </w:t>
            </w:r>
            <w:r>
              <w:rPr>
                <w:rFonts w:ascii="Calibri" w:hAnsi="Calibri" w:cs="Calibri"/>
                <w:b/>
                <w:noProof/>
                <w:color w:val="FFFFFF" w:themeColor="background1"/>
                <w:sz w:val="24"/>
                <w:szCs w:val="24"/>
              </w:rPr>
              <w:t>certifications</w:t>
            </w:r>
            <w:r w:rsidR="0007130C">
              <w:rPr>
                <w:rFonts w:ascii="Calibri" w:hAnsi="Calibri" w:cs="Calibri"/>
                <w:b/>
                <w:noProof/>
                <w:color w:val="FFFFFF" w:themeColor="background1"/>
                <w:sz w:val="24"/>
                <w:szCs w:val="24"/>
              </w:rPr>
              <w:t xml:space="preserve"> opportunities</w:t>
            </w:r>
            <w:r>
              <w:rPr>
                <w:rFonts w:ascii="Calibri" w:hAnsi="Calibri" w:cs="Calibri"/>
                <w:b/>
                <w:noProof/>
                <w:color w:val="FFFFFF" w:themeColor="background1"/>
                <w:sz w:val="24"/>
                <w:szCs w:val="24"/>
              </w:rPr>
              <w:t xml:space="preserve"> you want</w:t>
            </w:r>
            <w:r w:rsidR="00490192">
              <w:rPr>
                <w:rFonts w:ascii="Calibri" w:hAnsi="Calibri" w:cs="Calibri"/>
                <w:b/>
                <w:noProof/>
                <w:color w:val="FFFFFF" w:themeColor="background1"/>
                <w:sz w:val="24"/>
                <w:szCs w:val="24"/>
              </w:rPr>
              <w:t xml:space="preserve"> to pursue</w:t>
            </w:r>
            <w:r w:rsidR="00A8464A">
              <w:rPr>
                <w:rFonts w:ascii="Calibri" w:hAnsi="Calibri" w:cs="Calibri"/>
                <w:b/>
                <w:noProof/>
                <w:color w:val="FFFFFF" w:themeColor="background1"/>
                <w:sz w:val="24"/>
                <w:szCs w:val="24"/>
              </w:rPr>
              <w:t xml:space="preserve"> or other activities to support your skills/role based development </w:t>
            </w:r>
            <w:r w:rsidR="0007130C">
              <w:rPr>
                <w:rFonts w:ascii="Calibri" w:hAnsi="Calibri" w:cs="Calibri"/>
                <w:b/>
                <w:noProof/>
                <w:color w:val="FFFFFF" w:themeColor="background1"/>
                <w:sz w:val="24"/>
                <w:szCs w:val="24"/>
              </w:rPr>
              <w:t>:</w:t>
            </w:r>
          </w:p>
        </w:tc>
      </w:tr>
      <w:tr w:rsidR="0007130C" w14:paraId="2A8F3891" w14:textId="77777777" w:rsidTr="00F14833">
        <w:trPr>
          <w:trHeight w:val="1362"/>
        </w:trPr>
        <w:tc>
          <w:tcPr>
            <w:tcW w:w="15534" w:type="dxa"/>
          </w:tcPr>
          <w:p w14:paraId="2EF86818" w14:textId="77777777" w:rsidR="0007130C" w:rsidRDefault="0007130C" w:rsidP="007F40BA">
            <w:pPr>
              <w:rPr>
                <w:rFonts w:ascii="Calibri" w:hAnsi="Calibri" w:cs="Calibri"/>
                <w:b/>
                <w:noProof/>
                <w:color w:val="000000"/>
                <w:sz w:val="24"/>
                <w:szCs w:val="24"/>
              </w:rPr>
            </w:pPr>
          </w:p>
          <w:p w14:paraId="0ABE3B76" w14:textId="77777777" w:rsidR="00C0226B" w:rsidRDefault="00C0226B" w:rsidP="007F40BA">
            <w:pPr>
              <w:rPr>
                <w:rFonts w:ascii="Calibri" w:hAnsi="Calibri" w:cs="Calibri"/>
                <w:b/>
                <w:noProof/>
                <w:color w:val="000000"/>
                <w:sz w:val="24"/>
                <w:szCs w:val="24"/>
              </w:rPr>
            </w:pPr>
          </w:p>
          <w:p w14:paraId="3EFBD012" w14:textId="77777777" w:rsidR="006A2D7B" w:rsidRDefault="006A2D7B" w:rsidP="007F40BA">
            <w:pPr>
              <w:rPr>
                <w:rFonts w:ascii="Calibri" w:hAnsi="Calibri" w:cs="Calibri"/>
                <w:b/>
                <w:noProof/>
                <w:color w:val="000000"/>
                <w:sz w:val="24"/>
                <w:szCs w:val="24"/>
              </w:rPr>
            </w:pPr>
          </w:p>
          <w:p w14:paraId="5D6A10D6" w14:textId="77777777" w:rsidR="006A2D7B" w:rsidRDefault="006A2D7B" w:rsidP="007F40BA">
            <w:pPr>
              <w:rPr>
                <w:rFonts w:ascii="Calibri" w:hAnsi="Calibri" w:cs="Calibri"/>
                <w:b/>
                <w:noProof/>
                <w:color w:val="000000"/>
                <w:sz w:val="24"/>
                <w:szCs w:val="24"/>
              </w:rPr>
            </w:pPr>
          </w:p>
          <w:p w14:paraId="4914DAD3" w14:textId="77777777" w:rsidR="006A2D7B" w:rsidRDefault="006A2D7B" w:rsidP="007F40BA">
            <w:pPr>
              <w:rPr>
                <w:rFonts w:ascii="Calibri" w:hAnsi="Calibri" w:cs="Calibri"/>
                <w:b/>
                <w:noProof/>
                <w:color w:val="000000"/>
                <w:sz w:val="24"/>
                <w:szCs w:val="24"/>
              </w:rPr>
            </w:pPr>
          </w:p>
          <w:p w14:paraId="401BBEDF" w14:textId="77777777" w:rsidR="006A2D7B" w:rsidRDefault="006A2D7B" w:rsidP="007F40BA">
            <w:pPr>
              <w:rPr>
                <w:rFonts w:ascii="Calibri" w:hAnsi="Calibri" w:cs="Calibri"/>
                <w:b/>
                <w:noProof/>
                <w:color w:val="000000"/>
                <w:sz w:val="24"/>
                <w:szCs w:val="24"/>
              </w:rPr>
            </w:pPr>
          </w:p>
          <w:p w14:paraId="03765246" w14:textId="77777777" w:rsidR="006A2D7B" w:rsidRDefault="006A2D7B" w:rsidP="007F40BA">
            <w:pPr>
              <w:rPr>
                <w:rFonts w:ascii="Calibri" w:hAnsi="Calibri" w:cs="Calibri"/>
                <w:b/>
                <w:noProof/>
                <w:color w:val="000000"/>
                <w:sz w:val="24"/>
                <w:szCs w:val="24"/>
              </w:rPr>
            </w:pPr>
          </w:p>
          <w:p w14:paraId="6D3EF210" w14:textId="77777777" w:rsidR="006A2D7B" w:rsidRDefault="006A2D7B" w:rsidP="007F40BA">
            <w:pPr>
              <w:rPr>
                <w:rFonts w:ascii="Calibri" w:hAnsi="Calibri" w:cs="Calibri"/>
                <w:b/>
                <w:noProof/>
                <w:color w:val="000000"/>
                <w:sz w:val="24"/>
                <w:szCs w:val="24"/>
              </w:rPr>
            </w:pPr>
          </w:p>
          <w:p w14:paraId="22D93737" w14:textId="77777777" w:rsidR="00C0226B" w:rsidRDefault="00C0226B" w:rsidP="007F40BA">
            <w:pPr>
              <w:rPr>
                <w:rFonts w:ascii="Calibri" w:hAnsi="Calibri" w:cs="Calibri"/>
                <w:b/>
                <w:noProof/>
                <w:color w:val="000000"/>
                <w:sz w:val="24"/>
                <w:szCs w:val="24"/>
              </w:rPr>
            </w:pPr>
          </w:p>
          <w:p w14:paraId="022805F0" w14:textId="77777777" w:rsidR="00383E86" w:rsidRDefault="00383E86" w:rsidP="007F40BA">
            <w:pPr>
              <w:rPr>
                <w:rFonts w:ascii="Calibri" w:hAnsi="Calibri" w:cs="Calibri"/>
                <w:b/>
                <w:noProof/>
                <w:color w:val="000000"/>
                <w:sz w:val="24"/>
                <w:szCs w:val="24"/>
              </w:rPr>
            </w:pPr>
          </w:p>
          <w:p w14:paraId="54786A34" w14:textId="77777777" w:rsidR="00383E86" w:rsidRPr="000715E3" w:rsidRDefault="00383E86" w:rsidP="007F40BA">
            <w:pPr>
              <w:rPr>
                <w:rFonts w:ascii="Calibri" w:hAnsi="Calibri" w:cs="Calibri"/>
                <w:b/>
                <w:noProof/>
                <w:color w:val="000000"/>
                <w:sz w:val="24"/>
                <w:szCs w:val="24"/>
              </w:rPr>
            </w:pPr>
          </w:p>
        </w:tc>
      </w:tr>
    </w:tbl>
    <w:p w14:paraId="5379DDD4" w14:textId="77777777" w:rsidR="00383E86" w:rsidRDefault="00383E86" w:rsidP="000715E3">
      <w:pPr>
        <w:pStyle w:val="Default"/>
        <w:rPr>
          <w:rFonts w:ascii="Arial" w:hAnsi="Arial" w:cs="Arial"/>
          <w:b/>
          <w:noProof/>
          <w:sz w:val="22"/>
          <w:szCs w:val="22"/>
          <w:u w:val="single"/>
        </w:rPr>
      </w:pPr>
    </w:p>
    <w:p w14:paraId="053FEEFA" w14:textId="77777777" w:rsidR="00A3009A" w:rsidRDefault="00A3009A" w:rsidP="000715E3">
      <w:pPr>
        <w:pStyle w:val="Default"/>
        <w:rPr>
          <w:rFonts w:ascii="Arial" w:hAnsi="Arial" w:cs="Arial"/>
          <w:b/>
          <w:noProof/>
          <w:sz w:val="22"/>
          <w:szCs w:val="22"/>
          <w:u w:val="single"/>
        </w:rPr>
      </w:pPr>
      <w:r w:rsidRPr="00DC654F">
        <w:rPr>
          <w:noProof/>
        </w:rPr>
        <w:lastRenderedPageBreak/>
        <mc:AlternateContent>
          <mc:Choice Requires="wps">
            <w:drawing>
              <wp:anchor distT="0" distB="0" distL="114300" distR="114300" simplePos="0" relativeHeight="251667456" behindDoc="0" locked="0" layoutInCell="1" allowOverlap="1" wp14:anchorId="2E7EFABC" wp14:editId="5865DD01">
                <wp:simplePos x="0" y="0"/>
                <wp:positionH relativeFrom="margin">
                  <wp:align>left</wp:align>
                </wp:positionH>
                <wp:positionV relativeFrom="paragraph">
                  <wp:posOffset>-41275</wp:posOffset>
                </wp:positionV>
                <wp:extent cx="9773728" cy="381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773728" cy="381000"/>
                        </a:xfrm>
                        <a:prstGeom prst="rect">
                          <a:avLst/>
                        </a:prstGeom>
                        <a:solidFill>
                          <a:sysClr val="window" lastClr="FFFFFF"/>
                        </a:solidFill>
                        <a:ln w="6350">
                          <a:noFill/>
                        </a:ln>
                        <a:effectLst/>
                      </wps:spPr>
                      <wps:txbx>
                        <w:txbxContent>
                          <w:p w14:paraId="3331CF6A" w14:textId="77777777" w:rsidR="00A3009A" w:rsidRPr="003470F4" w:rsidRDefault="00A3009A" w:rsidP="00A3009A">
                            <w:pPr>
                              <w:jc w:val="center"/>
                              <w:rPr>
                                <w:b/>
                                <w:sz w:val="36"/>
                                <w:szCs w:val="32"/>
                              </w:rPr>
                            </w:pPr>
                            <w:r>
                              <w:rPr>
                                <w:b/>
                                <w:sz w:val="36"/>
                                <w:szCs w:val="32"/>
                              </w:rPr>
                              <w:t xml:space="preserve">One Plan – </w:t>
                            </w:r>
                            <w:proofErr w:type="spellStart"/>
                            <w:r>
                              <w:rPr>
                                <w:b/>
                                <w:sz w:val="36"/>
                                <w:szCs w:val="32"/>
                              </w:rPr>
                              <w:t>MyCareer</w:t>
                            </w:r>
                            <w:proofErr w:type="spellEnd"/>
                            <w:r>
                              <w:rPr>
                                <w:b/>
                                <w:sz w:val="36"/>
                                <w:szCs w:val="32"/>
                              </w:rPr>
                              <w:t xml:space="preserve"> Plan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FABC" id="Text Box 2" o:spid="_x0000_s1028" type="#_x0000_t202" style="position:absolute;margin-left:0;margin-top:-3.25pt;width:769.6pt;height:30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" fillcolor="window" stroked="f" strokeweight=".5pt">
                <v:textbox>
                  <w:txbxContent>
                    <w:p w14:paraId="3331CF6A" w14:textId="77777777" w:rsidR="00A3009A" w:rsidRPr="003470F4" w:rsidRDefault="00A3009A" w:rsidP="00A3009A">
                      <w:pPr>
                        <w:jc w:val="center"/>
                        <w:rPr>
                          <w:b/>
                          <w:sz w:val="36"/>
                          <w:szCs w:val="32"/>
                        </w:rPr>
                      </w:pPr>
                      <w:r>
                        <w:rPr>
                          <w:b/>
                          <w:sz w:val="36"/>
                          <w:szCs w:val="32"/>
                        </w:rPr>
                        <w:t xml:space="preserve">One Plan – </w:t>
                      </w:r>
                      <w:proofErr w:type="spellStart"/>
                      <w:r>
                        <w:rPr>
                          <w:b/>
                          <w:sz w:val="36"/>
                          <w:szCs w:val="32"/>
                        </w:rPr>
                        <w:t>MyCareer</w:t>
                      </w:r>
                      <w:proofErr w:type="spellEnd"/>
                      <w:r>
                        <w:rPr>
                          <w:b/>
                          <w:sz w:val="36"/>
                          <w:szCs w:val="32"/>
                        </w:rPr>
                        <w:t xml:space="preserve"> Plan </w:t>
                      </w:r>
                    </w:p>
                  </w:txbxContent>
                </v:textbox>
                <w10:wrap anchorx="margin"/>
              </v:shape>
            </w:pict>
          </mc:Fallback>
        </mc:AlternateContent>
      </w:r>
    </w:p>
    <w:p w14:paraId="00BFA1F3" w14:textId="77777777" w:rsidR="00A3009A" w:rsidRDefault="00A3009A" w:rsidP="000715E3">
      <w:pPr>
        <w:pStyle w:val="Default"/>
        <w:rPr>
          <w:rFonts w:ascii="Arial" w:hAnsi="Arial" w:cs="Arial"/>
          <w:b/>
          <w:noProof/>
          <w:sz w:val="22"/>
          <w:szCs w:val="22"/>
          <w:u w:val="single"/>
        </w:rPr>
      </w:pPr>
    </w:p>
    <w:p w14:paraId="52B4926F" w14:textId="77777777" w:rsidR="00A3009A" w:rsidRDefault="00A3009A" w:rsidP="000715E3">
      <w:pPr>
        <w:pStyle w:val="Default"/>
        <w:rPr>
          <w:rFonts w:ascii="Arial" w:hAnsi="Arial" w:cs="Arial"/>
          <w:b/>
          <w:noProof/>
          <w:sz w:val="22"/>
          <w:szCs w:val="22"/>
          <w:u w:val="single"/>
        </w:rPr>
      </w:pPr>
    </w:p>
    <w:p w14:paraId="74629E23" w14:textId="77777777" w:rsidR="00A3009A" w:rsidRDefault="00710D6D" w:rsidP="000715E3">
      <w:pPr>
        <w:pStyle w:val="Default"/>
        <w:rPr>
          <w:rFonts w:ascii="Arial" w:hAnsi="Arial" w:cs="Arial"/>
          <w:noProof/>
          <w:sz w:val="22"/>
          <w:szCs w:val="22"/>
        </w:rPr>
      </w:pPr>
      <w:r>
        <w:rPr>
          <w:rFonts w:ascii="Arial" w:hAnsi="Arial" w:cs="Arial"/>
          <w:noProof/>
          <w:sz w:val="22"/>
          <w:szCs w:val="22"/>
        </w:rPr>
        <w:t>My career plan focuses on your</w:t>
      </w:r>
      <w:r w:rsidR="006A2D7B">
        <w:rPr>
          <w:rFonts w:ascii="Arial" w:hAnsi="Arial" w:cs="Arial"/>
          <w:noProof/>
          <w:sz w:val="22"/>
          <w:szCs w:val="22"/>
        </w:rPr>
        <w:t xml:space="preserve"> longer term</w:t>
      </w:r>
      <w:r>
        <w:rPr>
          <w:rFonts w:ascii="Arial" w:hAnsi="Arial" w:cs="Arial"/>
          <w:noProof/>
          <w:sz w:val="22"/>
          <w:szCs w:val="22"/>
        </w:rPr>
        <w:t xml:space="preserve"> career aspiration</w:t>
      </w:r>
      <w:r w:rsidR="006A2D7B">
        <w:rPr>
          <w:rFonts w:ascii="Arial" w:hAnsi="Arial" w:cs="Arial"/>
          <w:noProof/>
          <w:sz w:val="22"/>
          <w:szCs w:val="22"/>
        </w:rPr>
        <w:t xml:space="preserve">.  Think about where you want to take your career in the future. </w:t>
      </w:r>
    </w:p>
    <w:p w14:paraId="0659AD03" w14:textId="77777777" w:rsidR="006A2D7B" w:rsidRDefault="006A2D7B" w:rsidP="000715E3">
      <w:pPr>
        <w:pStyle w:val="Default"/>
        <w:rPr>
          <w:rFonts w:ascii="Arial" w:hAnsi="Arial" w:cs="Arial"/>
          <w:b/>
          <w:noProof/>
          <w:sz w:val="22"/>
          <w:szCs w:val="22"/>
          <w:u w:val="single"/>
        </w:rPr>
      </w:pPr>
    </w:p>
    <w:tbl>
      <w:tblPr>
        <w:tblStyle w:val="TableGrid"/>
        <w:tblW w:w="15475" w:type="dxa"/>
        <w:tblLook w:val="04A0" w:firstRow="1" w:lastRow="0" w:firstColumn="1" w:lastColumn="0" w:noHBand="0" w:noVBand="1"/>
      </w:tblPr>
      <w:tblGrid>
        <w:gridCol w:w="15475"/>
      </w:tblGrid>
      <w:tr w:rsidR="00490192" w14:paraId="29051473" w14:textId="77777777" w:rsidTr="002F2046">
        <w:trPr>
          <w:trHeight w:val="287"/>
        </w:trPr>
        <w:tc>
          <w:tcPr>
            <w:tcW w:w="15475" w:type="dxa"/>
            <w:shd w:val="clear" w:color="auto" w:fill="7030A0"/>
          </w:tcPr>
          <w:p w14:paraId="394F0F27" w14:textId="77777777" w:rsidR="00490192" w:rsidRPr="003470F4" w:rsidRDefault="00490192" w:rsidP="002F2046">
            <w:pPr>
              <w:pStyle w:val="Default"/>
              <w:rPr>
                <w:rFonts w:ascii="Arial" w:hAnsi="Arial" w:cs="Arial"/>
                <w:b/>
                <w:noProof/>
              </w:rPr>
            </w:pPr>
            <w:r w:rsidRPr="003470F4">
              <w:rPr>
                <w:rFonts w:ascii="Arial" w:hAnsi="Arial" w:cs="Arial"/>
                <w:b/>
                <w:noProof/>
                <w:color w:val="FFFFFF" w:themeColor="background1"/>
                <w:sz w:val="22"/>
              </w:rPr>
              <w:t xml:space="preserve">Career </w:t>
            </w:r>
            <w:r>
              <w:rPr>
                <w:rFonts w:ascii="Arial" w:hAnsi="Arial" w:cs="Arial"/>
                <w:b/>
                <w:noProof/>
                <w:color w:val="FFFFFF" w:themeColor="background1"/>
                <w:sz w:val="22"/>
              </w:rPr>
              <w:t xml:space="preserve">Goals and </w:t>
            </w:r>
            <w:r w:rsidRPr="003470F4">
              <w:rPr>
                <w:rFonts w:ascii="Arial" w:hAnsi="Arial" w:cs="Arial"/>
                <w:b/>
                <w:noProof/>
                <w:color w:val="FFFFFF" w:themeColor="background1"/>
                <w:sz w:val="22"/>
              </w:rPr>
              <w:t>Aspiration</w:t>
            </w:r>
            <w:r>
              <w:rPr>
                <w:rFonts w:ascii="Arial" w:hAnsi="Arial" w:cs="Arial"/>
                <w:b/>
                <w:noProof/>
                <w:color w:val="FFFFFF" w:themeColor="background1"/>
                <w:sz w:val="22"/>
              </w:rPr>
              <w:t>s</w:t>
            </w:r>
            <w:r w:rsidRPr="003470F4">
              <w:rPr>
                <w:rFonts w:ascii="Arial" w:hAnsi="Arial" w:cs="Arial"/>
                <w:b/>
                <w:noProof/>
                <w:color w:val="FFFFFF" w:themeColor="background1"/>
                <w:sz w:val="22"/>
              </w:rPr>
              <w:t>:</w:t>
            </w:r>
          </w:p>
        </w:tc>
      </w:tr>
      <w:tr w:rsidR="00490192" w14:paraId="6C85634E" w14:textId="77777777" w:rsidTr="002F2046">
        <w:trPr>
          <w:trHeight w:val="1601"/>
        </w:trPr>
        <w:tc>
          <w:tcPr>
            <w:tcW w:w="15475" w:type="dxa"/>
          </w:tcPr>
          <w:p w14:paraId="42EE4BFB" w14:textId="77777777" w:rsidR="00490192" w:rsidRDefault="002A6DC4" w:rsidP="002F2046">
            <w:pPr>
              <w:pStyle w:val="Default"/>
              <w:rPr>
                <w:noProof/>
              </w:rPr>
            </w:pPr>
            <w:r>
              <w:rPr>
                <w:noProof/>
              </w:rPr>
              <w:t>You might want to break this down into short-term (2 years) and longer term (5+ years)</w:t>
            </w:r>
          </w:p>
          <w:p w14:paraId="4AE5AB9B" w14:textId="77777777" w:rsidR="00383E86" w:rsidRDefault="00383E86" w:rsidP="002F2046">
            <w:pPr>
              <w:pStyle w:val="Default"/>
              <w:rPr>
                <w:noProof/>
              </w:rPr>
            </w:pPr>
          </w:p>
          <w:p w14:paraId="67F547D3" w14:textId="77777777" w:rsidR="00383E86" w:rsidRDefault="00383E86" w:rsidP="002F2046">
            <w:pPr>
              <w:pStyle w:val="Default"/>
              <w:rPr>
                <w:noProof/>
              </w:rPr>
            </w:pPr>
          </w:p>
          <w:p w14:paraId="47D166C8" w14:textId="77777777" w:rsidR="00383E86" w:rsidRDefault="00383E86" w:rsidP="002F2046">
            <w:pPr>
              <w:pStyle w:val="Default"/>
              <w:rPr>
                <w:noProof/>
              </w:rPr>
            </w:pPr>
          </w:p>
          <w:p w14:paraId="4760ED88" w14:textId="77777777" w:rsidR="00490192" w:rsidRDefault="00490192" w:rsidP="002F2046">
            <w:pPr>
              <w:pStyle w:val="Default"/>
              <w:rPr>
                <w:noProof/>
              </w:rPr>
            </w:pPr>
          </w:p>
        </w:tc>
      </w:tr>
    </w:tbl>
    <w:p w14:paraId="543F8C90" w14:textId="77777777" w:rsidR="00490192" w:rsidRDefault="00490192" w:rsidP="000715E3">
      <w:pPr>
        <w:pStyle w:val="Default"/>
        <w:rPr>
          <w:rFonts w:ascii="Arial" w:hAnsi="Arial" w:cs="Arial"/>
          <w:b/>
          <w:noProof/>
          <w:sz w:val="22"/>
          <w:szCs w:val="22"/>
          <w:u w:val="single"/>
        </w:rPr>
      </w:pPr>
    </w:p>
    <w:p w14:paraId="25005970" w14:textId="77777777" w:rsidR="00B5383A" w:rsidRDefault="00B5383A" w:rsidP="000715E3">
      <w:pPr>
        <w:pStyle w:val="Default"/>
        <w:rPr>
          <w:rFonts w:ascii="Arial" w:hAnsi="Arial" w:cs="Arial"/>
          <w:b/>
          <w:noProof/>
          <w:sz w:val="22"/>
          <w:szCs w:val="22"/>
          <w:u w:val="single"/>
        </w:rPr>
      </w:pPr>
    </w:p>
    <w:tbl>
      <w:tblPr>
        <w:tblStyle w:val="TableGrid"/>
        <w:tblW w:w="15475" w:type="dxa"/>
        <w:tblLook w:val="04A0" w:firstRow="1" w:lastRow="0" w:firstColumn="1" w:lastColumn="0" w:noHBand="0" w:noVBand="1"/>
      </w:tblPr>
      <w:tblGrid>
        <w:gridCol w:w="3077"/>
        <w:gridCol w:w="3078"/>
        <w:gridCol w:w="3078"/>
        <w:gridCol w:w="3078"/>
        <w:gridCol w:w="3164"/>
      </w:tblGrid>
      <w:tr w:rsidR="00B5383A" w14:paraId="1002F232" w14:textId="77777777" w:rsidTr="002F2046">
        <w:trPr>
          <w:trHeight w:val="287"/>
        </w:trPr>
        <w:tc>
          <w:tcPr>
            <w:tcW w:w="15475" w:type="dxa"/>
            <w:gridSpan w:val="5"/>
            <w:shd w:val="clear" w:color="auto" w:fill="7030A0"/>
          </w:tcPr>
          <w:p w14:paraId="1973F176" w14:textId="77777777" w:rsidR="00B5383A" w:rsidRPr="003470F4" w:rsidRDefault="00B5383A" w:rsidP="002F2046">
            <w:pPr>
              <w:pStyle w:val="Default"/>
              <w:rPr>
                <w:rFonts w:ascii="Arial" w:hAnsi="Arial" w:cs="Arial"/>
                <w:b/>
                <w:noProof/>
              </w:rPr>
            </w:pPr>
            <w:r>
              <w:rPr>
                <w:rFonts w:ascii="Arial" w:hAnsi="Arial" w:cs="Arial"/>
                <w:b/>
                <w:noProof/>
                <w:color w:val="FFFFFF" w:themeColor="background1"/>
                <w:sz w:val="22"/>
              </w:rPr>
              <w:t>Career Steps</w:t>
            </w:r>
          </w:p>
        </w:tc>
      </w:tr>
      <w:tr w:rsidR="00B5383A" w14:paraId="5C606DB5" w14:textId="77777777" w:rsidTr="00B5383A">
        <w:tc>
          <w:tcPr>
            <w:tcW w:w="3077" w:type="dxa"/>
          </w:tcPr>
          <w:p w14:paraId="5C120FBA" w14:textId="77777777" w:rsidR="00B5383A" w:rsidRPr="00B5383A" w:rsidRDefault="002A6DC4" w:rsidP="000715E3">
            <w:pPr>
              <w:pStyle w:val="Default"/>
              <w:rPr>
                <w:rFonts w:ascii="Arial" w:hAnsi="Arial" w:cs="Arial"/>
                <w:b/>
                <w:noProof/>
                <w:sz w:val="22"/>
                <w:szCs w:val="22"/>
              </w:rPr>
            </w:pPr>
            <w:r>
              <w:rPr>
                <w:rFonts w:ascii="Arial" w:hAnsi="Arial" w:cs="Arial"/>
                <w:b/>
                <w:noProof/>
                <w:sz w:val="22"/>
                <w:szCs w:val="22"/>
              </w:rPr>
              <w:t>Goals / Steps</w:t>
            </w:r>
          </w:p>
        </w:tc>
        <w:tc>
          <w:tcPr>
            <w:tcW w:w="3078" w:type="dxa"/>
          </w:tcPr>
          <w:p w14:paraId="3BF228D0" w14:textId="77777777" w:rsidR="00B5383A" w:rsidRPr="002A6DC4" w:rsidRDefault="002A6DC4" w:rsidP="000715E3">
            <w:pPr>
              <w:pStyle w:val="Default"/>
              <w:rPr>
                <w:rFonts w:ascii="Arial" w:hAnsi="Arial" w:cs="Arial"/>
                <w:b/>
                <w:noProof/>
                <w:sz w:val="22"/>
                <w:szCs w:val="22"/>
              </w:rPr>
            </w:pPr>
            <w:r>
              <w:rPr>
                <w:rFonts w:ascii="Arial" w:hAnsi="Arial" w:cs="Arial"/>
                <w:b/>
                <w:noProof/>
                <w:sz w:val="22"/>
                <w:szCs w:val="22"/>
              </w:rPr>
              <w:t>Actions</w:t>
            </w:r>
          </w:p>
        </w:tc>
        <w:tc>
          <w:tcPr>
            <w:tcW w:w="3078" w:type="dxa"/>
          </w:tcPr>
          <w:p w14:paraId="54149006" w14:textId="77777777" w:rsidR="00B5383A" w:rsidRPr="002A6DC4" w:rsidRDefault="002A6DC4" w:rsidP="000715E3">
            <w:pPr>
              <w:pStyle w:val="Default"/>
              <w:rPr>
                <w:rFonts w:ascii="Arial" w:hAnsi="Arial" w:cs="Arial"/>
                <w:b/>
                <w:noProof/>
                <w:sz w:val="22"/>
                <w:szCs w:val="22"/>
              </w:rPr>
            </w:pPr>
            <w:r>
              <w:rPr>
                <w:rFonts w:ascii="Arial" w:hAnsi="Arial" w:cs="Arial"/>
                <w:b/>
                <w:noProof/>
                <w:sz w:val="22"/>
                <w:szCs w:val="22"/>
              </w:rPr>
              <w:t>Success Measures</w:t>
            </w:r>
          </w:p>
        </w:tc>
        <w:tc>
          <w:tcPr>
            <w:tcW w:w="3078" w:type="dxa"/>
          </w:tcPr>
          <w:p w14:paraId="33E61591" w14:textId="77777777" w:rsidR="00B5383A" w:rsidRPr="002A6DC4" w:rsidRDefault="002A6DC4" w:rsidP="000715E3">
            <w:pPr>
              <w:pStyle w:val="Default"/>
              <w:rPr>
                <w:rFonts w:ascii="Arial" w:hAnsi="Arial" w:cs="Arial"/>
                <w:b/>
                <w:noProof/>
                <w:sz w:val="22"/>
                <w:szCs w:val="22"/>
              </w:rPr>
            </w:pPr>
            <w:r>
              <w:rPr>
                <w:rFonts w:ascii="Arial" w:hAnsi="Arial" w:cs="Arial"/>
                <w:b/>
                <w:noProof/>
                <w:sz w:val="22"/>
                <w:szCs w:val="22"/>
              </w:rPr>
              <w:t>Target Date</w:t>
            </w:r>
          </w:p>
        </w:tc>
        <w:tc>
          <w:tcPr>
            <w:tcW w:w="3164" w:type="dxa"/>
          </w:tcPr>
          <w:p w14:paraId="1CD617EC" w14:textId="77777777" w:rsidR="00B5383A" w:rsidRPr="002A6DC4" w:rsidRDefault="002A6DC4" w:rsidP="000715E3">
            <w:pPr>
              <w:pStyle w:val="Default"/>
              <w:rPr>
                <w:rFonts w:ascii="Arial" w:hAnsi="Arial" w:cs="Arial"/>
                <w:b/>
                <w:noProof/>
                <w:sz w:val="22"/>
                <w:szCs w:val="22"/>
              </w:rPr>
            </w:pPr>
            <w:r>
              <w:rPr>
                <w:rFonts w:ascii="Arial" w:hAnsi="Arial" w:cs="Arial"/>
                <w:b/>
                <w:noProof/>
                <w:sz w:val="22"/>
                <w:szCs w:val="22"/>
              </w:rPr>
              <w:t>Support Required</w:t>
            </w:r>
          </w:p>
        </w:tc>
      </w:tr>
      <w:tr w:rsidR="00B5383A" w14:paraId="586C1692" w14:textId="77777777" w:rsidTr="002A6DC4">
        <w:trPr>
          <w:trHeight w:val="719"/>
        </w:trPr>
        <w:tc>
          <w:tcPr>
            <w:tcW w:w="3077" w:type="dxa"/>
          </w:tcPr>
          <w:p w14:paraId="7A5DA2B3" w14:textId="77777777" w:rsidR="00B5383A" w:rsidRPr="00B5383A" w:rsidRDefault="00B5383A" w:rsidP="006A2D7B">
            <w:pPr>
              <w:pStyle w:val="Default"/>
              <w:ind w:left="360"/>
              <w:rPr>
                <w:rFonts w:ascii="Arial" w:hAnsi="Arial" w:cs="Arial"/>
                <w:noProof/>
                <w:sz w:val="22"/>
                <w:szCs w:val="22"/>
              </w:rPr>
            </w:pPr>
            <w:r w:rsidRPr="00B5383A">
              <w:rPr>
                <w:rFonts w:ascii="Arial" w:hAnsi="Arial" w:cs="Arial"/>
                <w:noProof/>
                <w:sz w:val="22"/>
                <w:szCs w:val="22"/>
              </w:rPr>
              <w:t>Identify key skills required</w:t>
            </w:r>
          </w:p>
        </w:tc>
        <w:tc>
          <w:tcPr>
            <w:tcW w:w="3078" w:type="dxa"/>
          </w:tcPr>
          <w:p w14:paraId="7537A715" w14:textId="77777777" w:rsidR="00B5383A" w:rsidRDefault="00B5383A" w:rsidP="000715E3">
            <w:pPr>
              <w:pStyle w:val="Default"/>
              <w:rPr>
                <w:rFonts w:ascii="Arial" w:hAnsi="Arial" w:cs="Arial"/>
                <w:b/>
                <w:noProof/>
                <w:sz w:val="22"/>
                <w:szCs w:val="22"/>
                <w:u w:val="single"/>
              </w:rPr>
            </w:pPr>
          </w:p>
        </w:tc>
        <w:tc>
          <w:tcPr>
            <w:tcW w:w="3078" w:type="dxa"/>
          </w:tcPr>
          <w:p w14:paraId="7311CCC8" w14:textId="77777777" w:rsidR="00B5383A" w:rsidRDefault="00B5383A" w:rsidP="000715E3">
            <w:pPr>
              <w:pStyle w:val="Default"/>
              <w:rPr>
                <w:rFonts w:ascii="Arial" w:hAnsi="Arial" w:cs="Arial"/>
                <w:b/>
                <w:noProof/>
                <w:sz w:val="22"/>
                <w:szCs w:val="22"/>
                <w:u w:val="single"/>
              </w:rPr>
            </w:pPr>
          </w:p>
        </w:tc>
        <w:tc>
          <w:tcPr>
            <w:tcW w:w="3078" w:type="dxa"/>
          </w:tcPr>
          <w:p w14:paraId="0CEA141D" w14:textId="77777777" w:rsidR="00B5383A" w:rsidRDefault="00B5383A" w:rsidP="000715E3">
            <w:pPr>
              <w:pStyle w:val="Default"/>
              <w:rPr>
                <w:rFonts w:ascii="Arial" w:hAnsi="Arial" w:cs="Arial"/>
                <w:b/>
                <w:noProof/>
                <w:sz w:val="22"/>
                <w:szCs w:val="22"/>
                <w:u w:val="single"/>
              </w:rPr>
            </w:pPr>
          </w:p>
        </w:tc>
        <w:tc>
          <w:tcPr>
            <w:tcW w:w="3164" w:type="dxa"/>
          </w:tcPr>
          <w:p w14:paraId="0B124EF7" w14:textId="77777777" w:rsidR="00B5383A" w:rsidRDefault="00B5383A" w:rsidP="000715E3">
            <w:pPr>
              <w:pStyle w:val="Default"/>
              <w:rPr>
                <w:rFonts w:ascii="Arial" w:hAnsi="Arial" w:cs="Arial"/>
                <w:b/>
                <w:noProof/>
                <w:sz w:val="22"/>
                <w:szCs w:val="22"/>
                <w:u w:val="single"/>
              </w:rPr>
            </w:pPr>
          </w:p>
        </w:tc>
      </w:tr>
      <w:tr w:rsidR="002A6DC4" w14:paraId="4AC635BA" w14:textId="77777777" w:rsidTr="002A6DC4">
        <w:trPr>
          <w:trHeight w:val="701"/>
        </w:trPr>
        <w:tc>
          <w:tcPr>
            <w:tcW w:w="3077" w:type="dxa"/>
          </w:tcPr>
          <w:p w14:paraId="45AACBC3" w14:textId="77777777" w:rsidR="002A6DC4" w:rsidRPr="00B5383A" w:rsidRDefault="002A6DC4" w:rsidP="006A2D7B">
            <w:pPr>
              <w:pStyle w:val="Default"/>
              <w:ind w:left="360"/>
              <w:rPr>
                <w:rFonts w:ascii="Arial" w:hAnsi="Arial" w:cs="Arial"/>
                <w:noProof/>
                <w:sz w:val="22"/>
                <w:szCs w:val="22"/>
              </w:rPr>
            </w:pPr>
          </w:p>
        </w:tc>
        <w:tc>
          <w:tcPr>
            <w:tcW w:w="3078" w:type="dxa"/>
          </w:tcPr>
          <w:p w14:paraId="4457C0D2" w14:textId="77777777" w:rsidR="002A6DC4" w:rsidRDefault="002A6DC4" w:rsidP="000715E3">
            <w:pPr>
              <w:pStyle w:val="Default"/>
              <w:rPr>
                <w:rFonts w:ascii="Arial" w:hAnsi="Arial" w:cs="Arial"/>
                <w:b/>
                <w:noProof/>
                <w:sz w:val="22"/>
                <w:szCs w:val="22"/>
                <w:u w:val="single"/>
              </w:rPr>
            </w:pPr>
          </w:p>
        </w:tc>
        <w:tc>
          <w:tcPr>
            <w:tcW w:w="3078" w:type="dxa"/>
          </w:tcPr>
          <w:p w14:paraId="758D0EFA" w14:textId="77777777" w:rsidR="002A6DC4" w:rsidRDefault="002A6DC4" w:rsidP="000715E3">
            <w:pPr>
              <w:pStyle w:val="Default"/>
              <w:rPr>
                <w:rFonts w:ascii="Arial" w:hAnsi="Arial" w:cs="Arial"/>
                <w:b/>
                <w:noProof/>
                <w:sz w:val="22"/>
                <w:szCs w:val="22"/>
                <w:u w:val="single"/>
              </w:rPr>
            </w:pPr>
          </w:p>
        </w:tc>
        <w:tc>
          <w:tcPr>
            <w:tcW w:w="3078" w:type="dxa"/>
          </w:tcPr>
          <w:p w14:paraId="3F849318" w14:textId="77777777" w:rsidR="002A6DC4" w:rsidRDefault="002A6DC4" w:rsidP="000715E3">
            <w:pPr>
              <w:pStyle w:val="Default"/>
              <w:rPr>
                <w:rFonts w:ascii="Arial" w:hAnsi="Arial" w:cs="Arial"/>
                <w:b/>
                <w:noProof/>
                <w:sz w:val="22"/>
                <w:szCs w:val="22"/>
                <w:u w:val="single"/>
              </w:rPr>
            </w:pPr>
          </w:p>
        </w:tc>
        <w:tc>
          <w:tcPr>
            <w:tcW w:w="3164" w:type="dxa"/>
          </w:tcPr>
          <w:p w14:paraId="5C0BC660" w14:textId="77777777" w:rsidR="002A6DC4" w:rsidRDefault="002A6DC4" w:rsidP="000715E3">
            <w:pPr>
              <w:pStyle w:val="Default"/>
              <w:rPr>
                <w:rFonts w:ascii="Arial" w:hAnsi="Arial" w:cs="Arial"/>
                <w:b/>
                <w:noProof/>
                <w:sz w:val="22"/>
                <w:szCs w:val="22"/>
                <w:u w:val="single"/>
              </w:rPr>
            </w:pPr>
          </w:p>
        </w:tc>
      </w:tr>
      <w:tr w:rsidR="002A6DC4" w14:paraId="2DDF3AD3" w14:textId="77777777" w:rsidTr="002A6DC4">
        <w:trPr>
          <w:trHeight w:val="697"/>
        </w:trPr>
        <w:tc>
          <w:tcPr>
            <w:tcW w:w="3077" w:type="dxa"/>
          </w:tcPr>
          <w:p w14:paraId="31080D25" w14:textId="77777777" w:rsidR="002A6DC4" w:rsidRPr="00B5383A" w:rsidRDefault="002A6DC4" w:rsidP="006A2D7B">
            <w:pPr>
              <w:pStyle w:val="Default"/>
              <w:ind w:left="360"/>
              <w:rPr>
                <w:rFonts w:ascii="Arial" w:hAnsi="Arial" w:cs="Arial"/>
                <w:noProof/>
                <w:sz w:val="22"/>
                <w:szCs w:val="22"/>
              </w:rPr>
            </w:pPr>
          </w:p>
        </w:tc>
        <w:tc>
          <w:tcPr>
            <w:tcW w:w="3078" w:type="dxa"/>
          </w:tcPr>
          <w:p w14:paraId="1CECFF7D" w14:textId="77777777" w:rsidR="002A6DC4" w:rsidRDefault="002A6DC4" w:rsidP="000715E3">
            <w:pPr>
              <w:pStyle w:val="Default"/>
              <w:rPr>
                <w:rFonts w:ascii="Arial" w:hAnsi="Arial" w:cs="Arial"/>
                <w:b/>
                <w:noProof/>
                <w:sz w:val="22"/>
                <w:szCs w:val="22"/>
                <w:u w:val="single"/>
              </w:rPr>
            </w:pPr>
          </w:p>
        </w:tc>
        <w:tc>
          <w:tcPr>
            <w:tcW w:w="3078" w:type="dxa"/>
          </w:tcPr>
          <w:p w14:paraId="4B1216FB" w14:textId="77777777" w:rsidR="002A6DC4" w:rsidRDefault="002A6DC4" w:rsidP="000715E3">
            <w:pPr>
              <w:pStyle w:val="Default"/>
              <w:rPr>
                <w:rFonts w:ascii="Arial" w:hAnsi="Arial" w:cs="Arial"/>
                <w:b/>
                <w:noProof/>
                <w:sz w:val="22"/>
                <w:szCs w:val="22"/>
                <w:u w:val="single"/>
              </w:rPr>
            </w:pPr>
          </w:p>
        </w:tc>
        <w:tc>
          <w:tcPr>
            <w:tcW w:w="3078" w:type="dxa"/>
          </w:tcPr>
          <w:p w14:paraId="10087A59" w14:textId="77777777" w:rsidR="002A6DC4" w:rsidRDefault="002A6DC4" w:rsidP="000715E3">
            <w:pPr>
              <w:pStyle w:val="Default"/>
              <w:rPr>
                <w:rFonts w:ascii="Arial" w:hAnsi="Arial" w:cs="Arial"/>
                <w:b/>
                <w:noProof/>
                <w:sz w:val="22"/>
                <w:szCs w:val="22"/>
                <w:u w:val="single"/>
              </w:rPr>
            </w:pPr>
          </w:p>
        </w:tc>
        <w:tc>
          <w:tcPr>
            <w:tcW w:w="3164" w:type="dxa"/>
          </w:tcPr>
          <w:p w14:paraId="304A4FAC" w14:textId="77777777" w:rsidR="002A6DC4" w:rsidRDefault="002A6DC4" w:rsidP="000715E3">
            <w:pPr>
              <w:pStyle w:val="Default"/>
              <w:rPr>
                <w:rFonts w:ascii="Arial" w:hAnsi="Arial" w:cs="Arial"/>
                <w:b/>
                <w:noProof/>
                <w:sz w:val="22"/>
                <w:szCs w:val="22"/>
                <w:u w:val="single"/>
              </w:rPr>
            </w:pPr>
          </w:p>
        </w:tc>
      </w:tr>
      <w:tr w:rsidR="002A6DC4" w14:paraId="50F328D8" w14:textId="77777777" w:rsidTr="002A6DC4">
        <w:trPr>
          <w:trHeight w:val="694"/>
        </w:trPr>
        <w:tc>
          <w:tcPr>
            <w:tcW w:w="3077" w:type="dxa"/>
          </w:tcPr>
          <w:p w14:paraId="67E0731D" w14:textId="77777777" w:rsidR="002A6DC4" w:rsidRPr="00B5383A" w:rsidRDefault="002A6DC4" w:rsidP="006A2D7B">
            <w:pPr>
              <w:pStyle w:val="Default"/>
              <w:ind w:left="360"/>
              <w:rPr>
                <w:rFonts w:ascii="Arial" w:hAnsi="Arial" w:cs="Arial"/>
                <w:noProof/>
                <w:sz w:val="22"/>
                <w:szCs w:val="22"/>
              </w:rPr>
            </w:pPr>
          </w:p>
        </w:tc>
        <w:tc>
          <w:tcPr>
            <w:tcW w:w="3078" w:type="dxa"/>
          </w:tcPr>
          <w:p w14:paraId="28ACFDCC" w14:textId="77777777" w:rsidR="002A6DC4" w:rsidRDefault="002A6DC4" w:rsidP="000715E3">
            <w:pPr>
              <w:pStyle w:val="Default"/>
              <w:rPr>
                <w:rFonts w:ascii="Arial" w:hAnsi="Arial" w:cs="Arial"/>
                <w:b/>
                <w:noProof/>
                <w:sz w:val="22"/>
                <w:szCs w:val="22"/>
                <w:u w:val="single"/>
              </w:rPr>
            </w:pPr>
          </w:p>
        </w:tc>
        <w:tc>
          <w:tcPr>
            <w:tcW w:w="3078" w:type="dxa"/>
          </w:tcPr>
          <w:p w14:paraId="0F9141EB" w14:textId="77777777" w:rsidR="002A6DC4" w:rsidRDefault="002A6DC4" w:rsidP="000715E3">
            <w:pPr>
              <w:pStyle w:val="Default"/>
              <w:rPr>
                <w:rFonts w:ascii="Arial" w:hAnsi="Arial" w:cs="Arial"/>
                <w:b/>
                <w:noProof/>
                <w:sz w:val="22"/>
                <w:szCs w:val="22"/>
                <w:u w:val="single"/>
              </w:rPr>
            </w:pPr>
          </w:p>
        </w:tc>
        <w:tc>
          <w:tcPr>
            <w:tcW w:w="3078" w:type="dxa"/>
          </w:tcPr>
          <w:p w14:paraId="529AA0CC" w14:textId="77777777" w:rsidR="002A6DC4" w:rsidRDefault="002A6DC4" w:rsidP="000715E3">
            <w:pPr>
              <w:pStyle w:val="Default"/>
              <w:rPr>
                <w:rFonts w:ascii="Arial" w:hAnsi="Arial" w:cs="Arial"/>
                <w:b/>
                <w:noProof/>
                <w:sz w:val="22"/>
                <w:szCs w:val="22"/>
                <w:u w:val="single"/>
              </w:rPr>
            </w:pPr>
          </w:p>
        </w:tc>
        <w:tc>
          <w:tcPr>
            <w:tcW w:w="3164" w:type="dxa"/>
          </w:tcPr>
          <w:p w14:paraId="11179671" w14:textId="77777777" w:rsidR="002A6DC4" w:rsidRDefault="002A6DC4" w:rsidP="000715E3">
            <w:pPr>
              <w:pStyle w:val="Default"/>
              <w:rPr>
                <w:rFonts w:ascii="Arial" w:hAnsi="Arial" w:cs="Arial"/>
                <w:b/>
                <w:noProof/>
                <w:sz w:val="22"/>
                <w:szCs w:val="22"/>
                <w:u w:val="single"/>
              </w:rPr>
            </w:pPr>
          </w:p>
        </w:tc>
      </w:tr>
      <w:tr w:rsidR="002A6DC4" w14:paraId="7626F650" w14:textId="77777777" w:rsidTr="002A6DC4">
        <w:trPr>
          <w:trHeight w:val="704"/>
        </w:trPr>
        <w:tc>
          <w:tcPr>
            <w:tcW w:w="3077" w:type="dxa"/>
          </w:tcPr>
          <w:p w14:paraId="1B72BE5D" w14:textId="77777777" w:rsidR="002A6DC4" w:rsidRPr="00B5383A" w:rsidRDefault="002A6DC4" w:rsidP="006A2D7B">
            <w:pPr>
              <w:pStyle w:val="Default"/>
              <w:ind w:left="360"/>
              <w:rPr>
                <w:rFonts w:ascii="Arial" w:hAnsi="Arial" w:cs="Arial"/>
                <w:noProof/>
                <w:sz w:val="22"/>
                <w:szCs w:val="22"/>
              </w:rPr>
            </w:pPr>
          </w:p>
        </w:tc>
        <w:tc>
          <w:tcPr>
            <w:tcW w:w="3078" w:type="dxa"/>
          </w:tcPr>
          <w:p w14:paraId="1BFDABBC" w14:textId="77777777" w:rsidR="002A6DC4" w:rsidRDefault="002A6DC4" w:rsidP="000715E3">
            <w:pPr>
              <w:pStyle w:val="Default"/>
              <w:rPr>
                <w:rFonts w:ascii="Arial" w:hAnsi="Arial" w:cs="Arial"/>
                <w:b/>
                <w:noProof/>
                <w:sz w:val="22"/>
                <w:szCs w:val="22"/>
                <w:u w:val="single"/>
              </w:rPr>
            </w:pPr>
          </w:p>
        </w:tc>
        <w:tc>
          <w:tcPr>
            <w:tcW w:w="3078" w:type="dxa"/>
          </w:tcPr>
          <w:p w14:paraId="6DB21CBE" w14:textId="77777777" w:rsidR="002A6DC4" w:rsidRDefault="002A6DC4" w:rsidP="000715E3">
            <w:pPr>
              <w:pStyle w:val="Default"/>
              <w:rPr>
                <w:rFonts w:ascii="Arial" w:hAnsi="Arial" w:cs="Arial"/>
                <w:b/>
                <w:noProof/>
                <w:sz w:val="22"/>
                <w:szCs w:val="22"/>
                <w:u w:val="single"/>
              </w:rPr>
            </w:pPr>
          </w:p>
        </w:tc>
        <w:tc>
          <w:tcPr>
            <w:tcW w:w="3078" w:type="dxa"/>
          </w:tcPr>
          <w:p w14:paraId="65058FDF" w14:textId="77777777" w:rsidR="002A6DC4" w:rsidRDefault="002A6DC4" w:rsidP="000715E3">
            <w:pPr>
              <w:pStyle w:val="Default"/>
              <w:rPr>
                <w:rFonts w:ascii="Arial" w:hAnsi="Arial" w:cs="Arial"/>
                <w:b/>
                <w:noProof/>
                <w:sz w:val="22"/>
                <w:szCs w:val="22"/>
                <w:u w:val="single"/>
              </w:rPr>
            </w:pPr>
          </w:p>
        </w:tc>
        <w:tc>
          <w:tcPr>
            <w:tcW w:w="3164" w:type="dxa"/>
          </w:tcPr>
          <w:p w14:paraId="216D38C1" w14:textId="77777777" w:rsidR="002A6DC4" w:rsidRDefault="002A6DC4" w:rsidP="000715E3">
            <w:pPr>
              <w:pStyle w:val="Default"/>
              <w:rPr>
                <w:rFonts w:ascii="Arial" w:hAnsi="Arial" w:cs="Arial"/>
                <w:b/>
                <w:noProof/>
                <w:sz w:val="22"/>
                <w:szCs w:val="22"/>
                <w:u w:val="single"/>
              </w:rPr>
            </w:pPr>
          </w:p>
        </w:tc>
      </w:tr>
    </w:tbl>
    <w:p w14:paraId="4FC44FBA" w14:textId="77777777" w:rsidR="00B5383A" w:rsidRDefault="00B5383A" w:rsidP="000715E3">
      <w:pPr>
        <w:pStyle w:val="Default"/>
        <w:rPr>
          <w:rFonts w:ascii="Arial" w:hAnsi="Arial" w:cs="Arial"/>
          <w:b/>
          <w:noProof/>
          <w:sz w:val="22"/>
          <w:szCs w:val="22"/>
          <w:u w:val="single"/>
        </w:rPr>
      </w:pPr>
    </w:p>
    <w:sectPr w:rsidR="00B5383A" w:rsidSect="00F719E5">
      <w:headerReference w:type="default" r:id="rId11"/>
      <w:footerReference w:type="default" r:id="rId12"/>
      <w:pgSz w:w="16839" w:h="11907" w:orient="landscape"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y, Sarah" w:date="2020-02-06T09:02:00Z" w:initials="DS">
    <w:p w14:paraId="5F5AFA3F" w14:textId="77777777" w:rsidR="00001E23" w:rsidRDefault="00001E23">
      <w:pPr>
        <w:pStyle w:val="CommentText"/>
      </w:pPr>
      <w:r>
        <w:rPr>
          <w:rStyle w:val="CommentReference"/>
        </w:rPr>
        <w:annotationRef/>
      </w:r>
      <w:r>
        <w:t xml:space="preserve">Promotion and moving to the next level etc could be part of the career goals and what one needs to do to get there. Its also not in the hands of the employee as this plan is for the employee to own.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5AFA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5AFA3F" w16cid:durableId="21E65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5196C" w14:textId="77777777" w:rsidR="00472CD7" w:rsidRDefault="00472CD7" w:rsidP="003D25F7">
      <w:pPr>
        <w:spacing w:after="0" w:line="240" w:lineRule="auto"/>
      </w:pPr>
      <w:r>
        <w:separator/>
      </w:r>
    </w:p>
  </w:endnote>
  <w:endnote w:type="continuationSeparator" w:id="0">
    <w:p w14:paraId="3C8D1441" w14:textId="77777777" w:rsidR="00472CD7" w:rsidRDefault="00472CD7" w:rsidP="003D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Bk">
    <w:altName w:val="Century Gothic"/>
    <w:charset w:val="00"/>
    <w:family w:val="swiss"/>
    <w:pitch w:val="variable"/>
    <w:sig w:usb0="A00002AF"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6415834"/>
      <w:docPartObj>
        <w:docPartGallery w:val="Page Numbers (Bottom of Page)"/>
        <w:docPartUnique/>
      </w:docPartObj>
    </w:sdtPr>
    <w:sdtEndPr>
      <w:rPr>
        <w:noProof/>
      </w:rPr>
    </w:sdtEndPr>
    <w:sdtContent>
      <w:p w14:paraId="417B6853" w14:textId="77777777" w:rsidR="003470F4" w:rsidRDefault="003470F4" w:rsidP="003470F4">
        <w:pPr>
          <w:pStyle w:val="Footer"/>
          <w:tabs>
            <w:tab w:val="left" w:pos="2987"/>
            <w:tab w:val="right" w:pos="15399"/>
          </w:tabs>
        </w:pPr>
        <w:r>
          <w:tab/>
        </w:r>
        <w:r>
          <w:tab/>
        </w:r>
        <w:r>
          <w:tab/>
        </w:r>
        <w:r>
          <w:tab/>
        </w:r>
        <w:r>
          <w:fldChar w:fldCharType="begin"/>
        </w:r>
        <w:r>
          <w:instrText xml:space="preserve"> PAGE   \* MERGEFORMAT </w:instrText>
        </w:r>
        <w:r>
          <w:fldChar w:fldCharType="separate"/>
        </w:r>
        <w:r w:rsidR="00CA7E37">
          <w:rPr>
            <w:noProof/>
          </w:rPr>
          <w:t>3</w:t>
        </w:r>
        <w:r>
          <w:rPr>
            <w:noProof/>
          </w:rPr>
          <w:fldChar w:fldCharType="end"/>
        </w:r>
      </w:p>
    </w:sdtContent>
  </w:sdt>
  <w:p w14:paraId="365E0BB3" w14:textId="77777777" w:rsidR="003470F4" w:rsidRDefault="003470F4" w:rsidP="003470F4">
    <w:pPr>
      <w:pStyle w:val="Footer"/>
    </w:pPr>
    <w:r>
      <w:rPr>
        <w:noProof/>
      </w:rPr>
      <w:drawing>
        <wp:inline distT="0" distB="0" distL="0" distR="0" wp14:anchorId="3EBF3103" wp14:editId="47C81D13">
          <wp:extent cx="334128" cy="349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xclogo.jpg"/>
                  <pic:cNvPicPr/>
                </pic:nvPicPr>
                <pic:blipFill>
                  <a:blip r:embed="rId1">
                    <a:extLst>
                      <a:ext uri="{28A0092B-C50C-407E-A947-70E740481C1C}">
                        <a14:useLocalDpi xmlns:a14="http://schemas.microsoft.com/office/drawing/2010/main" val="0"/>
                      </a:ext>
                    </a:extLst>
                  </a:blip>
                  <a:stretch>
                    <a:fillRect/>
                  </a:stretch>
                </pic:blipFill>
                <pic:spPr>
                  <a:xfrm>
                    <a:off x="0" y="0"/>
                    <a:ext cx="345574" cy="361943"/>
                  </a:xfrm>
                  <a:prstGeom prst="rect">
                    <a:avLst/>
                  </a:prstGeom>
                </pic:spPr>
              </pic:pic>
            </a:graphicData>
          </a:graphic>
        </wp:inline>
      </w:drawing>
    </w:r>
    <w:r>
      <w:t xml:space="preserve">                                                                                                        </w:t>
    </w:r>
    <w:r w:rsidRPr="003470F4">
      <w:t>DXC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038A" w14:textId="77777777" w:rsidR="00472CD7" w:rsidRDefault="00472CD7" w:rsidP="003D25F7">
      <w:pPr>
        <w:spacing w:after="0" w:line="240" w:lineRule="auto"/>
      </w:pPr>
      <w:r>
        <w:separator/>
      </w:r>
    </w:p>
  </w:footnote>
  <w:footnote w:type="continuationSeparator" w:id="0">
    <w:p w14:paraId="16DC28E9" w14:textId="77777777" w:rsidR="00472CD7" w:rsidRDefault="00472CD7" w:rsidP="003D2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26BB0" w14:textId="77777777" w:rsidR="00F2222C" w:rsidRDefault="00F2222C" w:rsidP="00F2222C">
    <w:pPr>
      <w:pStyle w:val="Header"/>
      <w:ind w:left="2880"/>
      <w:jc w:val="right"/>
    </w:pPr>
    <w:r>
      <w:rPr>
        <w:noProof/>
        <w:color w:val="1F497D"/>
      </w:rPr>
      <w:drawing>
        <wp:inline distT="0" distB="0" distL="0" distR="0" wp14:anchorId="0B61B488" wp14:editId="3E578612">
          <wp:extent cx="923925" cy="438150"/>
          <wp:effectExtent l="0" t="0" r="0" b="0"/>
          <wp:docPr id="1" name="Picture 1" descr="cid:image001.png@01D59EE5.89E12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59EE5.89E122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239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35EB"/>
    <w:multiLevelType w:val="hybridMultilevel"/>
    <w:tmpl w:val="794E0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D3B10"/>
    <w:multiLevelType w:val="hybridMultilevel"/>
    <w:tmpl w:val="0902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2773"/>
    <w:multiLevelType w:val="hybridMultilevel"/>
    <w:tmpl w:val="5A2A7776"/>
    <w:lvl w:ilvl="0" w:tplc="8A320412">
      <w:start w:val="1"/>
      <w:numFmt w:val="bullet"/>
      <w:lvlText w:val="•"/>
      <w:lvlJc w:val="left"/>
      <w:pPr>
        <w:tabs>
          <w:tab w:val="num" w:pos="720"/>
        </w:tabs>
        <w:ind w:left="720" w:hanging="360"/>
      </w:pPr>
      <w:rPr>
        <w:rFonts w:ascii="Arial" w:hAnsi="Arial" w:hint="default"/>
      </w:rPr>
    </w:lvl>
    <w:lvl w:ilvl="1" w:tplc="6DD4FAF4">
      <w:start w:val="174"/>
      <w:numFmt w:val="bullet"/>
      <w:lvlText w:val="•"/>
      <w:lvlJc w:val="left"/>
      <w:pPr>
        <w:tabs>
          <w:tab w:val="num" w:pos="1440"/>
        </w:tabs>
        <w:ind w:left="1440" w:hanging="360"/>
      </w:pPr>
      <w:rPr>
        <w:rFonts w:ascii="Arial" w:hAnsi="Arial" w:hint="default"/>
      </w:rPr>
    </w:lvl>
    <w:lvl w:ilvl="2" w:tplc="276A7104" w:tentative="1">
      <w:start w:val="1"/>
      <w:numFmt w:val="bullet"/>
      <w:lvlText w:val="•"/>
      <w:lvlJc w:val="left"/>
      <w:pPr>
        <w:tabs>
          <w:tab w:val="num" w:pos="2160"/>
        </w:tabs>
        <w:ind w:left="2160" w:hanging="360"/>
      </w:pPr>
      <w:rPr>
        <w:rFonts w:ascii="Arial" w:hAnsi="Arial" w:hint="default"/>
      </w:rPr>
    </w:lvl>
    <w:lvl w:ilvl="3" w:tplc="09DC7B60" w:tentative="1">
      <w:start w:val="1"/>
      <w:numFmt w:val="bullet"/>
      <w:lvlText w:val="•"/>
      <w:lvlJc w:val="left"/>
      <w:pPr>
        <w:tabs>
          <w:tab w:val="num" w:pos="2880"/>
        </w:tabs>
        <w:ind w:left="2880" w:hanging="360"/>
      </w:pPr>
      <w:rPr>
        <w:rFonts w:ascii="Arial" w:hAnsi="Arial" w:hint="default"/>
      </w:rPr>
    </w:lvl>
    <w:lvl w:ilvl="4" w:tplc="94ECCE32" w:tentative="1">
      <w:start w:val="1"/>
      <w:numFmt w:val="bullet"/>
      <w:lvlText w:val="•"/>
      <w:lvlJc w:val="left"/>
      <w:pPr>
        <w:tabs>
          <w:tab w:val="num" w:pos="3600"/>
        </w:tabs>
        <w:ind w:left="3600" w:hanging="360"/>
      </w:pPr>
      <w:rPr>
        <w:rFonts w:ascii="Arial" w:hAnsi="Arial" w:hint="default"/>
      </w:rPr>
    </w:lvl>
    <w:lvl w:ilvl="5" w:tplc="D6C617EA" w:tentative="1">
      <w:start w:val="1"/>
      <w:numFmt w:val="bullet"/>
      <w:lvlText w:val="•"/>
      <w:lvlJc w:val="left"/>
      <w:pPr>
        <w:tabs>
          <w:tab w:val="num" w:pos="4320"/>
        </w:tabs>
        <w:ind w:left="4320" w:hanging="360"/>
      </w:pPr>
      <w:rPr>
        <w:rFonts w:ascii="Arial" w:hAnsi="Arial" w:hint="default"/>
      </w:rPr>
    </w:lvl>
    <w:lvl w:ilvl="6" w:tplc="BE681170" w:tentative="1">
      <w:start w:val="1"/>
      <w:numFmt w:val="bullet"/>
      <w:lvlText w:val="•"/>
      <w:lvlJc w:val="left"/>
      <w:pPr>
        <w:tabs>
          <w:tab w:val="num" w:pos="5040"/>
        </w:tabs>
        <w:ind w:left="5040" w:hanging="360"/>
      </w:pPr>
      <w:rPr>
        <w:rFonts w:ascii="Arial" w:hAnsi="Arial" w:hint="default"/>
      </w:rPr>
    </w:lvl>
    <w:lvl w:ilvl="7" w:tplc="48CC0C16" w:tentative="1">
      <w:start w:val="1"/>
      <w:numFmt w:val="bullet"/>
      <w:lvlText w:val="•"/>
      <w:lvlJc w:val="left"/>
      <w:pPr>
        <w:tabs>
          <w:tab w:val="num" w:pos="5760"/>
        </w:tabs>
        <w:ind w:left="5760" w:hanging="360"/>
      </w:pPr>
      <w:rPr>
        <w:rFonts w:ascii="Arial" w:hAnsi="Arial" w:hint="default"/>
      </w:rPr>
    </w:lvl>
    <w:lvl w:ilvl="8" w:tplc="2076C9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5240A8"/>
    <w:multiLevelType w:val="hybridMultilevel"/>
    <w:tmpl w:val="7CF66856"/>
    <w:lvl w:ilvl="0" w:tplc="97E6DB70">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E7090"/>
    <w:multiLevelType w:val="hybridMultilevel"/>
    <w:tmpl w:val="24424520"/>
    <w:lvl w:ilvl="0" w:tplc="50D446EC">
      <w:start w:val="1"/>
      <w:numFmt w:val="bullet"/>
      <w:lvlText w:val=""/>
      <w:lvlJc w:val="left"/>
      <w:pPr>
        <w:tabs>
          <w:tab w:val="num" w:pos="720"/>
        </w:tabs>
        <w:ind w:left="720" w:hanging="360"/>
      </w:pPr>
      <w:rPr>
        <w:rFonts w:ascii="Symbol" w:hAnsi="Symbol" w:hint="default"/>
      </w:rPr>
    </w:lvl>
    <w:lvl w:ilvl="1" w:tplc="5E544240">
      <w:numFmt w:val="bullet"/>
      <w:lvlText w:val="o"/>
      <w:lvlJc w:val="left"/>
      <w:pPr>
        <w:tabs>
          <w:tab w:val="num" w:pos="1440"/>
        </w:tabs>
        <w:ind w:left="1440" w:hanging="360"/>
      </w:pPr>
      <w:rPr>
        <w:rFonts w:ascii="Courier New" w:hAnsi="Courier New" w:hint="default"/>
      </w:rPr>
    </w:lvl>
    <w:lvl w:ilvl="2" w:tplc="E51AC912" w:tentative="1">
      <w:start w:val="1"/>
      <w:numFmt w:val="bullet"/>
      <w:lvlText w:val=""/>
      <w:lvlJc w:val="left"/>
      <w:pPr>
        <w:tabs>
          <w:tab w:val="num" w:pos="2160"/>
        </w:tabs>
        <w:ind w:left="2160" w:hanging="360"/>
      </w:pPr>
      <w:rPr>
        <w:rFonts w:ascii="Symbol" w:hAnsi="Symbol" w:hint="default"/>
      </w:rPr>
    </w:lvl>
    <w:lvl w:ilvl="3" w:tplc="681C676A" w:tentative="1">
      <w:start w:val="1"/>
      <w:numFmt w:val="bullet"/>
      <w:lvlText w:val=""/>
      <w:lvlJc w:val="left"/>
      <w:pPr>
        <w:tabs>
          <w:tab w:val="num" w:pos="2880"/>
        </w:tabs>
        <w:ind w:left="2880" w:hanging="360"/>
      </w:pPr>
      <w:rPr>
        <w:rFonts w:ascii="Symbol" w:hAnsi="Symbol" w:hint="default"/>
      </w:rPr>
    </w:lvl>
    <w:lvl w:ilvl="4" w:tplc="B6FEB1A0" w:tentative="1">
      <w:start w:val="1"/>
      <w:numFmt w:val="bullet"/>
      <w:lvlText w:val=""/>
      <w:lvlJc w:val="left"/>
      <w:pPr>
        <w:tabs>
          <w:tab w:val="num" w:pos="3600"/>
        </w:tabs>
        <w:ind w:left="3600" w:hanging="360"/>
      </w:pPr>
      <w:rPr>
        <w:rFonts w:ascii="Symbol" w:hAnsi="Symbol" w:hint="default"/>
      </w:rPr>
    </w:lvl>
    <w:lvl w:ilvl="5" w:tplc="B70E1A60" w:tentative="1">
      <w:start w:val="1"/>
      <w:numFmt w:val="bullet"/>
      <w:lvlText w:val=""/>
      <w:lvlJc w:val="left"/>
      <w:pPr>
        <w:tabs>
          <w:tab w:val="num" w:pos="4320"/>
        </w:tabs>
        <w:ind w:left="4320" w:hanging="360"/>
      </w:pPr>
      <w:rPr>
        <w:rFonts w:ascii="Symbol" w:hAnsi="Symbol" w:hint="default"/>
      </w:rPr>
    </w:lvl>
    <w:lvl w:ilvl="6" w:tplc="30B267BC" w:tentative="1">
      <w:start w:val="1"/>
      <w:numFmt w:val="bullet"/>
      <w:lvlText w:val=""/>
      <w:lvlJc w:val="left"/>
      <w:pPr>
        <w:tabs>
          <w:tab w:val="num" w:pos="5040"/>
        </w:tabs>
        <w:ind w:left="5040" w:hanging="360"/>
      </w:pPr>
      <w:rPr>
        <w:rFonts w:ascii="Symbol" w:hAnsi="Symbol" w:hint="default"/>
      </w:rPr>
    </w:lvl>
    <w:lvl w:ilvl="7" w:tplc="30080E86" w:tentative="1">
      <w:start w:val="1"/>
      <w:numFmt w:val="bullet"/>
      <w:lvlText w:val=""/>
      <w:lvlJc w:val="left"/>
      <w:pPr>
        <w:tabs>
          <w:tab w:val="num" w:pos="5760"/>
        </w:tabs>
        <w:ind w:left="5760" w:hanging="360"/>
      </w:pPr>
      <w:rPr>
        <w:rFonts w:ascii="Symbol" w:hAnsi="Symbol" w:hint="default"/>
      </w:rPr>
    </w:lvl>
    <w:lvl w:ilvl="8" w:tplc="97DE9D2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A915CB8"/>
    <w:multiLevelType w:val="hybridMultilevel"/>
    <w:tmpl w:val="B2B67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0503B"/>
    <w:multiLevelType w:val="hybridMultilevel"/>
    <w:tmpl w:val="579A1470"/>
    <w:lvl w:ilvl="0" w:tplc="08CCD12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3C3CD5"/>
    <w:multiLevelType w:val="hybridMultilevel"/>
    <w:tmpl w:val="8C2A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7451E"/>
    <w:multiLevelType w:val="hybridMultilevel"/>
    <w:tmpl w:val="B4CA5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15B29"/>
    <w:multiLevelType w:val="hybridMultilevel"/>
    <w:tmpl w:val="D8CC8592"/>
    <w:lvl w:ilvl="0" w:tplc="97E6DB7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9"/>
  </w:num>
  <w:num w:numId="5">
    <w:abstractNumId w:val="6"/>
  </w:num>
  <w:num w:numId="6">
    <w:abstractNumId w:val="4"/>
  </w:num>
  <w:num w:numId="7">
    <w:abstractNumId w:val="3"/>
  </w:num>
  <w:num w:numId="8">
    <w:abstractNumId w:val="2"/>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y, Sarah">
    <w15:presenceInfo w15:providerId="AD" w15:userId="S::sdey8@dxc.com::b34d16db6344cead"/>
  </w15:person>
  <w15:person w15:author="Crosby, Michelle">
    <w15:presenceInfo w15:providerId="AD" w15:userId="S::michelle.crosby@dxc.com::b41efcc7-269c-474e-a40f-4189c8dd3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24"/>
    <w:rsid w:val="00001E23"/>
    <w:rsid w:val="0003633C"/>
    <w:rsid w:val="000608A7"/>
    <w:rsid w:val="0007130C"/>
    <w:rsid w:val="000715E3"/>
    <w:rsid w:val="00080325"/>
    <w:rsid w:val="00095675"/>
    <w:rsid w:val="000A026F"/>
    <w:rsid w:val="000B27BB"/>
    <w:rsid w:val="000D6497"/>
    <w:rsid w:val="000E314A"/>
    <w:rsid w:val="000F12EB"/>
    <w:rsid w:val="00130D5B"/>
    <w:rsid w:val="00196A27"/>
    <w:rsid w:val="001B1EF9"/>
    <w:rsid w:val="00247DD6"/>
    <w:rsid w:val="002665F4"/>
    <w:rsid w:val="00275BD1"/>
    <w:rsid w:val="002A6DC4"/>
    <w:rsid w:val="002B7074"/>
    <w:rsid w:val="002C1B2D"/>
    <w:rsid w:val="00313F1A"/>
    <w:rsid w:val="003470F4"/>
    <w:rsid w:val="00380301"/>
    <w:rsid w:val="00383E86"/>
    <w:rsid w:val="00392798"/>
    <w:rsid w:val="003D1DC0"/>
    <w:rsid w:val="003D25F7"/>
    <w:rsid w:val="003F7430"/>
    <w:rsid w:val="003F748F"/>
    <w:rsid w:val="00414C29"/>
    <w:rsid w:val="00416584"/>
    <w:rsid w:val="00435ECF"/>
    <w:rsid w:val="00437BED"/>
    <w:rsid w:val="00450858"/>
    <w:rsid w:val="00472CD7"/>
    <w:rsid w:val="00480EA3"/>
    <w:rsid w:val="00490192"/>
    <w:rsid w:val="00493EE1"/>
    <w:rsid w:val="00494DFF"/>
    <w:rsid w:val="004A194E"/>
    <w:rsid w:val="004B1756"/>
    <w:rsid w:val="004D3C82"/>
    <w:rsid w:val="004E2242"/>
    <w:rsid w:val="004F71B6"/>
    <w:rsid w:val="0055230F"/>
    <w:rsid w:val="00553F46"/>
    <w:rsid w:val="005708F2"/>
    <w:rsid w:val="006037C6"/>
    <w:rsid w:val="006116E5"/>
    <w:rsid w:val="00633CED"/>
    <w:rsid w:val="0063746E"/>
    <w:rsid w:val="00642EBE"/>
    <w:rsid w:val="00646D47"/>
    <w:rsid w:val="00696739"/>
    <w:rsid w:val="006A2D7B"/>
    <w:rsid w:val="006B0034"/>
    <w:rsid w:val="006C077E"/>
    <w:rsid w:val="006D2AB6"/>
    <w:rsid w:val="006E3EDE"/>
    <w:rsid w:val="00710D6D"/>
    <w:rsid w:val="0071240E"/>
    <w:rsid w:val="007238A4"/>
    <w:rsid w:val="00756D40"/>
    <w:rsid w:val="007753F8"/>
    <w:rsid w:val="00794909"/>
    <w:rsid w:val="007B593A"/>
    <w:rsid w:val="007D4108"/>
    <w:rsid w:val="007D5853"/>
    <w:rsid w:val="007D71FB"/>
    <w:rsid w:val="008251A5"/>
    <w:rsid w:val="008928FE"/>
    <w:rsid w:val="008C02A6"/>
    <w:rsid w:val="008D2149"/>
    <w:rsid w:val="0090255F"/>
    <w:rsid w:val="00935CA8"/>
    <w:rsid w:val="0095776B"/>
    <w:rsid w:val="009614FD"/>
    <w:rsid w:val="00972618"/>
    <w:rsid w:val="009A18D8"/>
    <w:rsid w:val="009D5E34"/>
    <w:rsid w:val="009F44E3"/>
    <w:rsid w:val="00A025DE"/>
    <w:rsid w:val="00A3009A"/>
    <w:rsid w:val="00A37E9F"/>
    <w:rsid w:val="00A45192"/>
    <w:rsid w:val="00A51350"/>
    <w:rsid w:val="00A53D14"/>
    <w:rsid w:val="00A77C7B"/>
    <w:rsid w:val="00A8464A"/>
    <w:rsid w:val="00A91CC0"/>
    <w:rsid w:val="00AB4307"/>
    <w:rsid w:val="00AB5278"/>
    <w:rsid w:val="00AC1F30"/>
    <w:rsid w:val="00AD5453"/>
    <w:rsid w:val="00B40103"/>
    <w:rsid w:val="00B5383A"/>
    <w:rsid w:val="00B63CBC"/>
    <w:rsid w:val="00BB1008"/>
    <w:rsid w:val="00BC3CE7"/>
    <w:rsid w:val="00BE08D5"/>
    <w:rsid w:val="00BF4024"/>
    <w:rsid w:val="00C0226B"/>
    <w:rsid w:val="00C37E63"/>
    <w:rsid w:val="00C4293F"/>
    <w:rsid w:val="00C52F85"/>
    <w:rsid w:val="00C71384"/>
    <w:rsid w:val="00C852F6"/>
    <w:rsid w:val="00C92E51"/>
    <w:rsid w:val="00CA7E37"/>
    <w:rsid w:val="00CB1F37"/>
    <w:rsid w:val="00D0774B"/>
    <w:rsid w:val="00D608BA"/>
    <w:rsid w:val="00D610D8"/>
    <w:rsid w:val="00D70C74"/>
    <w:rsid w:val="00D87BB1"/>
    <w:rsid w:val="00DC654F"/>
    <w:rsid w:val="00DE78B7"/>
    <w:rsid w:val="00E00846"/>
    <w:rsid w:val="00E062BB"/>
    <w:rsid w:val="00E50F9C"/>
    <w:rsid w:val="00E9533C"/>
    <w:rsid w:val="00EA21FA"/>
    <w:rsid w:val="00EA73EE"/>
    <w:rsid w:val="00EC404E"/>
    <w:rsid w:val="00F037F5"/>
    <w:rsid w:val="00F14833"/>
    <w:rsid w:val="00F14F16"/>
    <w:rsid w:val="00F2222C"/>
    <w:rsid w:val="00F249B1"/>
    <w:rsid w:val="00F31B3D"/>
    <w:rsid w:val="00F62F91"/>
    <w:rsid w:val="00F64C54"/>
    <w:rsid w:val="00F719E5"/>
    <w:rsid w:val="00F80635"/>
    <w:rsid w:val="00F84132"/>
    <w:rsid w:val="00FB23CA"/>
    <w:rsid w:val="00FD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42022"/>
  <w15:chartTrackingRefBased/>
  <w15:docId w15:val="{81009AB4-87BF-4491-AF80-01BE316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402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F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024"/>
    <w:rPr>
      <w:color w:val="0563C1" w:themeColor="hyperlink"/>
      <w:u w:val="single"/>
    </w:rPr>
  </w:style>
  <w:style w:type="paragraph" w:styleId="Header">
    <w:name w:val="header"/>
    <w:basedOn w:val="Normal"/>
    <w:link w:val="HeaderChar"/>
    <w:uiPriority w:val="99"/>
    <w:unhideWhenUsed/>
    <w:rsid w:val="003D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5F7"/>
  </w:style>
  <w:style w:type="paragraph" w:styleId="Footer">
    <w:name w:val="footer"/>
    <w:basedOn w:val="Normal"/>
    <w:link w:val="FooterChar"/>
    <w:uiPriority w:val="99"/>
    <w:unhideWhenUsed/>
    <w:rsid w:val="003D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5F7"/>
  </w:style>
  <w:style w:type="paragraph" w:styleId="BalloonText">
    <w:name w:val="Balloon Text"/>
    <w:basedOn w:val="Normal"/>
    <w:link w:val="BalloonTextChar"/>
    <w:uiPriority w:val="99"/>
    <w:semiHidden/>
    <w:unhideWhenUsed/>
    <w:rsid w:val="00F03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7F5"/>
    <w:rPr>
      <w:rFonts w:ascii="Segoe UI" w:hAnsi="Segoe UI" w:cs="Segoe UI"/>
      <w:sz w:val="18"/>
      <w:szCs w:val="18"/>
    </w:rPr>
  </w:style>
  <w:style w:type="character" w:styleId="FollowedHyperlink">
    <w:name w:val="FollowedHyperlink"/>
    <w:basedOn w:val="DefaultParagraphFont"/>
    <w:uiPriority w:val="99"/>
    <w:semiHidden/>
    <w:unhideWhenUsed/>
    <w:rsid w:val="00130D5B"/>
    <w:rPr>
      <w:color w:val="954F72" w:themeColor="followedHyperlink"/>
      <w:u w:val="single"/>
    </w:rPr>
  </w:style>
  <w:style w:type="paragraph" w:styleId="ListParagraph">
    <w:name w:val="List Paragraph"/>
    <w:basedOn w:val="Normal"/>
    <w:uiPriority w:val="34"/>
    <w:qFormat/>
    <w:rsid w:val="007D71FB"/>
    <w:pPr>
      <w:ind w:left="720"/>
      <w:contextualSpacing/>
    </w:pPr>
  </w:style>
  <w:style w:type="paragraph" w:styleId="NormalWeb">
    <w:name w:val="Normal (Web)"/>
    <w:basedOn w:val="Normal"/>
    <w:uiPriority w:val="99"/>
    <w:semiHidden/>
    <w:unhideWhenUsed/>
    <w:rsid w:val="00347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62F91"/>
    <w:rPr>
      <w:color w:val="808080"/>
      <w:shd w:val="clear" w:color="auto" w:fill="E6E6E6"/>
    </w:rPr>
  </w:style>
  <w:style w:type="character" w:styleId="PlaceholderText">
    <w:name w:val="Placeholder Text"/>
    <w:basedOn w:val="DefaultParagraphFont"/>
    <w:uiPriority w:val="99"/>
    <w:semiHidden/>
    <w:rsid w:val="0007130C"/>
    <w:rPr>
      <w:color w:val="808080"/>
    </w:rPr>
  </w:style>
  <w:style w:type="character" w:styleId="CommentReference">
    <w:name w:val="annotation reference"/>
    <w:basedOn w:val="DefaultParagraphFont"/>
    <w:uiPriority w:val="99"/>
    <w:semiHidden/>
    <w:unhideWhenUsed/>
    <w:rsid w:val="00001E23"/>
    <w:rPr>
      <w:sz w:val="16"/>
      <w:szCs w:val="16"/>
    </w:rPr>
  </w:style>
  <w:style w:type="paragraph" w:styleId="CommentText">
    <w:name w:val="annotation text"/>
    <w:basedOn w:val="Normal"/>
    <w:link w:val="CommentTextChar"/>
    <w:uiPriority w:val="99"/>
    <w:semiHidden/>
    <w:unhideWhenUsed/>
    <w:rsid w:val="00001E23"/>
    <w:pPr>
      <w:spacing w:line="240" w:lineRule="auto"/>
    </w:pPr>
    <w:rPr>
      <w:sz w:val="20"/>
      <w:szCs w:val="20"/>
    </w:rPr>
  </w:style>
  <w:style w:type="character" w:customStyle="1" w:styleId="CommentTextChar">
    <w:name w:val="Comment Text Char"/>
    <w:basedOn w:val="DefaultParagraphFont"/>
    <w:link w:val="CommentText"/>
    <w:uiPriority w:val="99"/>
    <w:semiHidden/>
    <w:rsid w:val="00001E23"/>
    <w:rPr>
      <w:sz w:val="20"/>
      <w:szCs w:val="20"/>
    </w:rPr>
  </w:style>
  <w:style w:type="paragraph" w:styleId="CommentSubject">
    <w:name w:val="annotation subject"/>
    <w:basedOn w:val="CommentText"/>
    <w:next w:val="CommentText"/>
    <w:link w:val="CommentSubjectChar"/>
    <w:uiPriority w:val="99"/>
    <w:semiHidden/>
    <w:unhideWhenUsed/>
    <w:rsid w:val="00001E23"/>
    <w:rPr>
      <w:b/>
      <w:bCs/>
    </w:rPr>
  </w:style>
  <w:style w:type="character" w:customStyle="1" w:styleId="CommentSubjectChar">
    <w:name w:val="Comment Subject Char"/>
    <w:basedOn w:val="CommentTextChar"/>
    <w:link w:val="CommentSubject"/>
    <w:uiPriority w:val="99"/>
    <w:semiHidden/>
    <w:rsid w:val="00001E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2070">
      <w:bodyDiv w:val="1"/>
      <w:marLeft w:val="0"/>
      <w:marRight w:val="0"/>
      <w:marTop w:val="0"/>
      <w:marBottom w:val="0"/>
      <w:divBdr>
        <w:top w:val="none" w:sz="0" w:space="0" w:color="auto"/>
        <w:left w:val="none" w:sz="0" w:space="0" w:color="auto"/>
        <w:bottom w:val="none" w:sz="0" w:space="0" w:color="auto"/>
        <w:right w:val="none" w:sz="0" w:space="0" w:color="auto"/>
      </w:divBdr>
    </w:div>
    <w:div w:id="1230076253">
      <w:bodyDiv w:val="1"/>
      <w:marLeft w:val="0"/>
      <w:marRight w:val="0"/>
      <w:marTop w:val="0"/>
      <w:marBottom w:val="0"/>
      <w:divBdr>
        <w:top w:val="none" w:sz="0" w:space="0" w:color="auto"/>
        <w:left w:val="none" w:sz="0" w:space="0" w:color="auto"/>
        <w:bottom w:val="none" w:sz="0" w:space="0" w:color="auto"/>
        <w:right w:val="none" w:sz="0" w:space="0" w:color="auto"/>
      </w:divBdr>
    </w:div>
    <w:div w:id="1892569598">
      <w:bodyDiv w:val="1"/>
      <w:marLeft w:val="0"/>
      <w:marRight w:val="0"/>
      <w:marTop w:val="0"/>
      <w:marBottom w:val="0"/>
      <w:divBdr>
        <w:top w:val="none" w:sz="0" w:space="0" w:color="auto"/>
        <w:left w:val="none" w:sz="0" w:space="0" w:color="auto"/>
        <w:bottom w:val="none" w:sz="0" w:space="0" w:color="auto"/>
        <w:right w:val="none" w:sz="0" w:space="0" w:color="auto"/>
      </w:divBdr>
      <w:divsChild>
        <w:div w:id="318655716">
          <w:marLeft w:val="547"/>
          <w:marRight w:val="0"/>
          <w:marTop w:val="0"/>
          <w:marBottom w:val="0"/>
          <w:divBdr>
            <w:top w:val="none" w:sz="0" w:space="0" w:color="auto"/>
            <w:left w:val="none" w:sz="0" w:space="0" w:color="auto"/>
            <w:bottom w:val="none" w:sz="0" w:space="0" w:color="auto"/>
            <w:right w:val="none" w:sz="0" w:space="0" w:color="auto"/>
          </w:divBdr>
        </w:div>
        <w:div w:id="2069839275">
          <w:marLeft w:val="547"/>
          <w:marRight w:val="0"/>
          <w:marTop w:val="0"/>
          <w:marBottom w:val="160"/>
          <w:divBdr>
            <w:top w:val="none" w:sz="0" w:space="0" w:color="auto"/>
            <w:left w:val="none" w:sz="0" w:space="0" w:color="auto"/>
            <w:bottom w:val="none" w:sz="0" w:space="0" w:color="auto"/>
            <w:right w:val="none" w:sz="0" w:space="0" w:color="auto"/>
          </w:divBdr>
        </w:div>
        <w:div w:id="1868565169">
          <w:marLeft w:val="547"/>
          <w:marRight w:val="0"/>
          <w:marTop w:val="0"/>
          <w:marBottom w:val="0"/>
          <w:divBdr>
            <w:top w:val="none" w:sz="0" w:space="0" w:color="auto"/>
            <w:left w:val="none" w:sz="0" w:space="0" w:color="auto"/>
            <w:bottom w:val="none" w:sz="0" w:space="0" w:color="auto"/>
            <w:right w:val="none" w:sz="0" w:space="0" w:color="auto"/>
          </w:divBdr>
        </w:div>
        <w:div w:id="1472211193">
          <w:marLeft w:val="547"/>
          <w:marRight w:val="0"/>
          <w:marTop w:val="0"/>
          <w:marBottom w:val="160"/>
          <w:divBdr>
            <w:top w:val="none" w:sz="0" w:space="0" w:color="auto"/>
            <w:left w:val="none" w:sz="0" w:space="0" w:color="auto"/>
            <w:bottom w:val="none" w:sz="0" w:space="0" w:color="auto"/>
            <w:right w:val="none" w:sz="0" w:space="0" w:color="auto"/>
          </w:divBdr>
        </w:div>
        <w:div w:id="1915431611">
          <w:marLeft w:val="547"/>
          <w:marRight w:val="0"/>
          <w:marTop w:val="0"/>
          <w:marBottom w:val="160"/>
          <w:divBdr>
            <w:top w:val="none" w:sz="0" w:space="0" w:color="auto"/>
            <w:left w:val="none" w:sz="0" w:space="0" w:color="auto"/>
            <w:bottom w:val="none" w:sz="0" w:space="0" w:color="auto"/>
            <w:right w:val="none" w:sz="0" w:space="0" w:color="auto"/>
          </w:divBdr>
        </w:div>
        <w:div w:id="1099519499">
          <w:marLeft w:val="547"/>
          <w:marRight w:val="0"/>
          <w:marTop w:val="0"/>
          <w:marBottom w:val="0"/>
          <w:divBdr>
            <w:top w:val="none" w:sz="0" w:space="0" w:color="auto"/>
            <w:left w:val="none" w:sz="0" w:space="0" w:color="auto"/>
            <w:bottom w:val="none" w:sz="0" w:space="0" w:color="auto"/>
            <w:right w:val="none" w:sz="0" w:space="0" w:color="auto"/>
          </w:divBdr>
        </w:div>
        <w:div w:id="1823159276">
          <w:marLeft w:val="1166"/>
          <w:marRight w:val="0"/>
          <w:marTop w:val="0"/>
          <w:marBottom w:val="0"/>
          <w:divBdr>
            <w:top w:val="none" w:sz="0" w:space="0" w:color="auto"/>
            <w:left w:val="none" w:sz="0" w:space="0" w:color="auto"/>
            <w:bottom w:val="none" w:sz="0" w:space="0" w:color="auto"/>
            <w:right w:val="none" w:sz="0" w:space="0" w:color="auto"/>
          </w:divBdr>
        </w:div>
        <w:div w:id="1588617047">
          <w:marLeft w:val="1166"/>
          <w:marRight w:val="0"/>
          <w:marTop w:val="0"/>
          <w:marBottom w:val="0"/>
          <w:divBdr>
            <w:top w:val="none" w:sz="0" w:space="0" w:color="auto"/>
            <w:left w:val="none" w:sz="0" w:space="0" w:color="auto"/>
            <w:bottom w:val="none" w:sz="0" w:space="0" w:color="auto"/>
            <w:right w:val="none" w:sz="0" w:space="0" w:color="auto"/>
          </w:divBdr>
        </w:div>
        <w:div w:id="801536190">
          <w:marLeft w:val="1166"/>
          <w:marRight w:val="0"/>
          <w:marTop w:val="0"/>
          <w:marBottom w:val="160"/>
          <w:divBdr>
            <w:top w:val="none" w:sz="0" w:space="0" w:color="auto"/>
            <w:left w:val="none" w:sz="0" w:space="0" w:color="auto"/>
            <w:bottom w:val="none" w:sz="0" w:space="0" w:color="auto"/>
            <w:right w:val="none" w:sz="0" w:space="0" w:color="auto"/>
          </w:divBdr>
        </w:div>
        <w:div w:id="1136683652">
          <w:marLeft w:val="547"/>
          <w:marRight w:val="0"/>
          <w:marTop w:val="0"/>
          <w:marBottom w:val="0"/>
          <w:divBdr>
            <w:top w:val="none" w:sz="0" w:space="0" w:color="auto"/>
            <w:left w:val="none" w:sz="0" w:space="0" w:color="auto"/>
            <w:bottom w:val="none" w:sz="0" w:space="0" w:color="auto"/>
            <w:right w:val="none" w:sz="0" w:space="0" w:color="auto"/>
          </w:divBdr>
        </w:div>
        <w:div w:id="72357688">
          <w:marLeft w:val="547"/>
          <w:marRight w:val="0"/>
          <w:marTop w:val="0"/>
          <w:marBottom w:val="160"/>
          <w:divBdr>
            <w:top w:val="none" w:sz="0" w:space="0" w:color="auto"/>
            <w:left w:val="none" w:sz="0" w:space="0" w:color="auto"/>
            <w:bottom w:val="none" w:sz="0" w:space="0" w:color="auto"/>
            <w:right w:val="none" w:sz="0" w:space="0" w:color="auto"/>
          </w:divBdr>
        </w:div>
        <w:div w:id="710689873">
          <w:marLeft w:val="547"/>
          <w:marRight w:val="0"/>
          <w:marTop w:val="0"/>
          <w:marBottom w:val="0"/>
          <w:divBdr>
            <w:top w:val="none" w:sz="0" w:space="0" w:color="auto"/>
            <w:left w:val="none" w:sz="0" w:space="0" w:color="auto"/>
            <w:bottom w:val="none" w:sz="0" w:space="0" w:color="auto"/>
            <w:right w:val="none" w:sz="0" w:space="0" w:color="auto"/>
          </w:divBdr>
        </w:div>
        <w:div w:id="729306925">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2.png@01D5C6E0.44B2571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7FBC-ECCE-4937-B6A0-0CA5E1DA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Christine Mar</dc:creator>
  <cp:keywords/>
  <dc:description/>
  <cp:lastModifiedBy>Crosby, Michelle</cp:lastModifiedBy>
  <cp:revision>2</cp:revision>
  <cp:lastPrinted>2017-04-25T20:46:00Z</cp:lastPrinted>
  <dcterms:created xsi:type="dcterms:W3CDTF">2020-02-07T15:25:00Z</dcterms:created>
  <dcterms:modified xsi:type="dcterms:W3CDTF">2020-02-07T15:25:00Z</dcterms:modified>
</cp:coreProperties>
</file>